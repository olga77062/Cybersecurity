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E20" w:rsidRPr="003E4E3E" w:rsidRDefault="00823E20">
      <w:pPr>
        <w:rPr>
          <w:rFonts w:eastAsia="Oswald Light"/>
          <w:color w:val="FFFFFF"/>
        </w:rPr>
      </w:pPr>
      <w:bookmarkStart w:id="0" w:name="_GoBack"/>
      <w:bookmarkEnd w:id="0"/>
    </w:p>
    <w:tbl>
      <w:tblPr>
        <w:tblStyle w:val="a"/>
        <w:tblW w:w="96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5"/>
      </w:tblGrid>
      <w:tr w:rsidR="00823E20" w:rsidRPr="003E4E3E">
        <w:trPr>
          <w:trHeight w:val="560"/>
        </w:trPr>
        <w:tc>
          <w:tcPr>
            <w:tcW w:w="964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823E20" w:rsidRPr="003E4E3E" w:rsidRDefault="00B8434D">
            <w:pPr>
              <w:widowControl w:val="0"/>
              <w:spacing w:line="240" w:lineRule="auto"/>
              <w:ind w:left="270"/>
              <w:rPr>
                <w:rFonts w:eastAsia="Oswald Light"/>
                <w:color w:val="FFFFFF"/>
              </w:rPr>
            </w:pPr>
            <w:r w:rsidRPr="003E4E3E">
              <w:rPr>
                <w:noProof/>
                <w:lang w:val="en-US"/>
              </w:rPr>
              <w:drawing>
                <wp:inline distT="114300" distB="114300" distL="114300" distR="114300" wp14:anchorId="4232ADC4" wp14:editId="2D410CCC">
                  <wp:extent cx="538163" cy="5288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8163" cy="528884"/>
                          </a:xfrm>
                          <a:prstGeom prst="rect">
                            <a:avLst/>
                          </a:prstGeom>
                          <a:ln/>
                        </pic:spPr>
                      </pic:pic>
                    </a:graphicData>
                  </a:graphic>
                </wp:inline>
              </w:drawing>
            </w:r>
            <w:r w:rsidRPr="003E4E3E">
              <w:t xml:space="preserve">    </w:t>
            </w:r>
            <w:r w:rsidRPr="003E4E3E">
              <w:rPr>
                <w:rFonts w:eastAsia="Oswald Light"/>
                <w:color w:val="FFFFFF"/>
              </w:rPr>
              <w:t>Cybersecurity</w:t>
            </w:r>
          </w:p>
        </w:tc>
      </w:tr>
      <w:tr w:rsidR="00823E20" w:rsidRPr="003E4E3E">
        <w:trPr>
          <w:trHeight w:val="560"/>
        </w:trPr>
        <w:tc>
          <w:tcPr>
            <w:tcW w:w="9645" w:type="dxa"/>
            <w:tcBorders>
              <w:top w:val="single" w:sz="8" w:space="0" w:color="FFFFFF"/>
              <w:left w:val="single" w:sz="8" w:space="0" w:color="FFFFFF"/>
              <w:bottom w:val="single" w:sz="8" w:space="0" w:color="FFFFFF"/>
              <w:right w:val="single" w:sz="8" w:space="0" w:color="FFFFFF"/>
            </w:tcBorders>
            <w:shd w:val="clear" w:color="auto" w:fill="00D6CB"/>
            <w:tcMar>
              <w:top w:w="100" w:type="dxa"/>
              <w:left w:w="100" w:type="dxa"/>
              <w:bottom w:w="100" w:type="dxa"/>
              <w:right w:w="100" w:type="dxa"/>
            </w:tcMar>
          </w:tcPr>
          <w:p w:rsidR="00823E20" w:rsidRPr="003E4E3E" w:rsidRDefault="00B8434D">
            <w:pPr>
              <w:widowControl w:val="0"/>
              <w:spacing w:line="240" w:lineRule="auto"/>
              <w:ind w:left="1440"/>
              <w:rPr>
                <w:rFonts w:eastAsia="Oswald Light"/>
              </w:rPr>
            </w:pPr>
            <w:r w:rsidRPr="003E4E3E">
              <w:rPr>
                <w:rFonts w:eastAsia="Oswald Light"/>
              </w:rPr>
              <w:t>21.3 The Final Report</w:t>
            </w:r>
          </w:p>
        </w:tc>
      </w:tr>
    </w:tbl>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B8434D">
      <w:pPr>
        <w:pStyle w:val="Title"/>
        <w:rPr>
          <w:rFonts w:eastAsia="Lora"/>
          <w:color w:val="0B5394"/>
          <w:sz w:val="22"/>
          <w:szCs w:val="22"/>
        </w:rPr>
      </w:pPr>
      <w:bookmarkStart w:id="1" w:name="_p33gye7lx7rh" w:colFirst="0" w:colLast="0"/>
      <w:bookmarkEnd w:id="1"/>
      <w:r w:rsidRPr="003E4E3E">
        <w:rPr>
          <w:rFonts w:eastAsia="Lora"/>
          <w:color w:val="0B5394"/>
          <w:sz w:val="22"/>
          <w:szCs w:val="22"/>
        </w:rPr>
        <w:t xml:space="preserve">Case Report </w:t>
      </w:r>
    </w:p>
    <w:p w:rsidR="00823E20" w:rsidRPr="003E4E3E" w:rsidRDefault="00B8434D">
      <w:pPr>
        <w:pStyle w:val="Title"/>
        <w:rPr>
          <w:rFonts w:eastAsia="Lora"/>
          <w:color w:val="0B5394"/>
          <w:sz w:val="22"/>
          <w:szCs w:val="22"/>
        </w:rPr>
      </w:pPr>
      <w:bookmarkStart w:id="2" w:name="_lrib8gqk2z7b" w:colFirst="0" w:colLast="0"/>
      <w:bookmarkEnd w:id="2"/>
      <w:r w:rsidRPr="003E4E3E">
        <w:rPr>
          <w:rFonts w:eastAsia="Lora"/>
          <w:color w:val="0B5394"/>
          <w:sz w:val="22"/>
          <w:szCs w:val="22"/>
        </w:rPr>
        <w:t>National Gallery DC</w:t>
      </w:r>
    </w:p>
    <w:p w:rsidR="00823E20" w:rsidRPr="003E4E3E" w:rsidRDefault="00B8434D">
      <w:pPr>
        <w:pStyle w:val="Heading3"/>
        <w:rPr>
          <w:sz w:val="22"/>
          <w:szCs w:val="22"/>
        </w:rPr>
      </w:pPr>
      <w:bookmarkStart w:id="3" w:name="_219o4hryceis" w:colFirst="0" w:colLast="0"/>
      <w:bookmarkEnd w:id="3"/>
      <w:r w:rsidRPr="003E4E3E">
        <w:rPr>
          <w:sz w:val="22"/>
          <w:szCs w:val="22"/>
        </w:rPr>
        <w:t>Tracy’s iPhone [2012-07-15-National-Gallery]</w:t>
      </w:r>
    </w:p>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823E20"/>
    <w:p w:rsidR="00823E20" w:rsidRPr="003E4E3E" w:rsidRDefault="00B8434D">
      <w:pPr>
        <w:pStyle w:val="Heading1"/>
        <w:rPr>
          <w:sz w:val="22"/>
          <w:szCs w:val="22"/>
        </w:rPr>
      </w:pPr>
      <w:bookmarkStart w:id="4" w:name="_786gzvga2e8h" w:colFirst="0" w:colLast="0"/>
      <w:bookmarkEnd w:id="4"/>
      <w:r w:rsidRPr="003E4E3E">
        <w:rPr>
          <w:rFonts w:eastAsia="Lora"/>
          <w:color w:val="0B5394"/>
          <w:sz w:val="22"/>
          <w:szCs w:val="22"/>
        </w:rPr>
        <w:lastRenderedPageBreak/>
        <w:t>Table of Contents</w:t>
      </w:r>
    </w:p>
    <w:p w:rsidR="00823E20" w:rsidRPr="003E4E3E" w:rsidRDefault="002E4411">
      <w:r>
        <w:pict>
          <v:rect id="_x0000_i1025" style="width:0;height:1.5pt" o:hralign="center" o:hrstd="t" o:hr="t" fillcolor="#a0a0a0" stroked="f"/>
        </w:pict>
      </w:r>
    </w:p>
    <w:p w:rsidR="00823E20" w:rsidRPr="003E4E3E" w:rsidRDefault="00823E20"/>
    <w:p w:rsidR="00823E20" w:rsidRPr="003E4E3E" w:rsidRDefault="00823E20"/>
    <w:sdt>
      <w:sdtPr>
        <w:id w:val="1648933457"/>
        <w:docPartObj>
          <w:docPartGallery w:val="Table of Contents"/>
          <w:docPartUnique/>
        </w:docPartObj>
      </w:sdtPr>
      <w:sdtEndPr/>
      <w:sdtContent>
        <w:p w:rsidR="00823E20" w:rsidRPr="003E4E3E" w:rsidRDefault="00B8434D">
          <w:pPr>
            <w:spacing w:before="80" w:line="240" w:lineRule="auto"/>
            <w:rPr>
              <w:rFonts w:eastAsia="Roboto"/>
              <w:color w:val="1155CC"/>
              <w:u w:val="single"/>
            </w:rPr>
          </w:pPr>
          <w:r w:rsidRPr="003E4E3E">
            <w:fldChar w:fldCharType="begin"/>
          </w:r>
          <w:r w:rsidRPr="003E4E3E">
            <w:instrText xml:space="preserve"> TOC \h \u \z \n </w:instrText>
          </w:r>
          <w:r w:rsidRPr="003E4E3E">
            <w:fldChar w:fldCharType="separate"/>
          </w:r>
          <w:hyperlink w:anchor="_8mjg1w2w81ai">
            <w:r w:rsidRPr="003E4E3E">
              <w:rPr>
                <w:rFonts w:eastAsia="Roboto"/>
                <w:color w:val="1155CC"/>
                <w:u w:val="single"/>
              </w:rPr>
              <w:t>Case Report</w:t>
            </w:r>
          </w:hyperlink>
        </w:p>
        <w:p w:rsidR="00823E20" w:rsidRPr="003E4E3E" w:rsidRDefault="002E4411">
          <w:pPr>
            <w:spacing w:before="200" w:line="240" w:lineRule="auto"/>
            <w:rPr>
              <w:rFonts w:eastAsia="Roboto"/>
              <w:color w:val="1155CC"/>
              <w:u w:val="single"/>
            </w:rPr>
          </w:pPr>
          <w:hyperlink w:anchor="_lrib8gqk2z7b">
            <w:r w:rsidR="00B8434D" w:rsidRPr="003E4E3E">
              <w:rPr>
                <w:rFonts w:eastAsia="Roboto"/>
                <w:color w:val="1155CC"/>
                <w:u w:val="single"/>
              </w:rPr>
              <w:t>National Gallery DC</w:t>
            </w:r>
          </w:hyperlink>
        </w:p>
        <w:p w:rsidR="00823E20" w:rsidRPr="003E4E3E" w:rsidRDefault="002E4411">
          <w:pPr>
            <w:spacing w:before="60" w:line="240" w:lineRule="auto"/>
            <w:ind w:left="720"/>
            <w:rPr>
              <w:rFonts w:eastAsia="Roboto"/>
              <w:color w:val="1155CC"/>
              <w:u w:val="single"/>
            </w:rPr>
          </w:pPr>
          <w:hyperlink w:anchor="_219o4hryceis">
            <w:r w:rsidR="00B8434D" w:rsidRPr="003E4E3E">
              <w:rPr>
                <w:rFonts w:eastAsia="Roboto"/>
                <w:color w:val="1155CC"/>
                <w:u w:val="single"/>
              </w:rPr>
              <w:t>Tracy’s iPhone [2012-07-15-National-Gallery]</w:t>
            </w:r>
          </w:hyperlink>
        </w:p>
        <w:p w:rsidR="00823E20" w:rsidRPr="003E4E3E" w:rsidRDefault="002E4411">
          <w:pPr>
            <w:spacing w:before="200" w:line="240" w:lineRule="auto"/>
            <w:rPr>
              <w:rFonts w:eastAsia="Roboto"/>
              <w:color w:val="1155CC"/>
              <w:u w:val="single"/>
            </w:rPr>
          </w:pPr>
          <w:hyperlink w:anchor="_786gzvga2e8h">
            <w:r w:rsidR="00B8434D" w:rsidRPr="003E4E3E">
              <w:rPr>
                <w:rFonts w:eastAsia="Roboto"/>
                <w:color w:val="1155CC"/>
                <w:u w:val="single"/>
              </w:rPr>
              <w:t>Table of Contents</w:t>
            </w:r>
          </w:hyperlink>
        </w:p>
        <w:p w:rsidR="00823E20" w:rsidRPr="003E4E3E" w:rsidRDefault="002E4411">
          <w:pPr>
            <w:spacing w:before="200" w:line="240" w:lineRule="auto"/>
            <w:rPr>
              <w:rFonts w:eastAsia="Roboto"/>
              <w:color w:val="1155CC"/>
              <w:u w:val="single"/>
            </w:rPr>
          </w:pPr>
          <w:hyperlink w:anchor="_ccs3x82xm1tu">
            <w:r w:rsidR="00B8434D" w:rsidRPr="003E4E3E">
              <w:rPr>
                <w:rFonts w:eastAsia="Roboto"/>
                <w:color w:val="1155CC"/>
                <w:u w:val="single"/>
              </w:rPr>
              <w:t>Executive Summary</w:t>
            </w:r>
          </w:hyperlink>
        </w:p>
        <w:p w:rsidR="00823E20" w:rsidRPr="003E4E3E" w:rsidRDefault="002E4411">
          <w:pPr>
            <w:spacing w:before="60" w:line="240" w:lineRule="auto"/>
            <w:ind w:left="720"/>
            <w:rPr>
              <w:rFonts w:eastAsia="Roboto"/>
              <w:color w:val="1155CC"/>
              <w:u w:val="single"/>
            </w:rPr>
          </w:pPr>
          <w:hyperlink w:anchor="_hw4rzs3hh4tn">
            <w:r w:rsidR="00B8434D" w:rsidRPr="003E4E3E">
              <w:rPr>
                <w:rFonts w:eastAsia="Roboto"/>
                <w:color w:val="1155CC"/>
                <w:u w:val="single"/>
              </w:rPr>
              <w:t>Equipment and Tools</w:t>
            </w:r>
          </w:hyperlink>
        </w:p>
        <w:p w:rsidR="00823E20" w:rsidRPr="003E4E3E" w:rsidRDefault="002E4411">
          <w:pPr>
            <w:spacing w:before="200" w:line="240" w:lineRule="auto"/>
            <w:rPr>
              <w:rFonts w:eastAsia="Roboto"/>
              <w:color w:val="1155CC"/>
              <w:u w:val="single"/>
            </w:rPr>
          </w:pPr>
          <w:hyperlink w:anchor="_ebsdggfieq5h">
            <w:r w:rsidR="00B8434D" w:rsidRPr="003E4E3E">
              <w:rPr>
                <w:rFonts w:eastAsia="Roboto"/>
                <w:color w:val="1155CC"/>
                <w:u w:val="single"/>
              </w:rPr>
              <w:t>Details of Tracy’s iPhone</w:t>
            </w:r>
          </w:hyperlink>
        </w:p>
        <w:p w:rsidR="00823E20" w:rsidRPr="003E4E3E" w:rsidRDefault="002E4411">
          <w:pPr>
            <w:spacing w:before="200" w:line="240" w:lineRule="auto"/>
            <w:rPr>
              <w:rFonts w:eastAsia="Roboto"/>
              <w:color w:val="1155CC"/>
              <w:u w:val="single"/>
            </w:rPr>
          </w:pPr>
          <w:hyperlink w:anchor="_qixiazcd0tiw">
            <w:r w:rsidR="00B8434D" w:rsidRPr="003E4E3E">
              <w:rPr>
                <w:rFonts w:eastAsia="Roboto"/>
                <w:color w:val="1155CC"/>
                <w:u w:val="single"/>
              </w:rPr>
              <w:t>Evidence to Establish Personas</w:t>
            </w:r>
          </w:hyperlink>
        </w:p>
        <w:p w:rsidR="00823E20" w:rsidRPr="003E4E3E" w:rsidRDefault="002E4411">
          <w:pPr>
            <w:spacing w:before="200" w:line="240" w:lineRule="auto"/>
            <w:rPr>
              <w:rFonts w:eastAsia="Roboto"/>
              <w:color w:val="1155CC"/>
              <w:u w:val="single"/>
            </w:rPr>
          </w:pPr>
          <w:hyperlink w:anchor="_5ri2s3hfb3bw">
            <w:r w:rsidR="00B8434D" w:rsidRPr="003E4E3E">
              <w:rPr>
                <w:rFonts w:eastAsia="Roboto"/>
                <w:color w:val="1155CC"/>
                <w:u w:val="single"/>
              </w:rPr>
              <w:t>Evidence relating to theft of valuable stamps</w:t>
            </w:r>
          </w:hyperlink>
        </w:p>
        <w:p w:rsidR="00823E20" w:rsidRPr="003E4E3E" w:rsidRDefault="002E4411">
          <w:pPr>
            <w:spacing w:before="200" w:line="240" w:lineRule="auto"/>
            <w:rPr>
              <w:rFonts w:eastAsia="Roboto"/>
              <w:color w:val="1155CC"/>
              <w:u w:val="single"/>
            </w:rPr>
          </w:pPr>
          <w:hyperlink w:anchor="_kt32233q8aao">
            <w:r w:rsidR="00B8434D" w:rsidRPr="003E4E3E">
              <w:rPr>
                <w:rFonts w:eastAsia="Roboto"/>
                <w:color w:val="1155CC"/>
                <w:u w:val="single"/>
              </w:rPr>
              <w:t>Evidence relating to defacement of museum art</w:t>
            </w:r>
          </w:hyperlink>
        </w:p>
        <w:p w:rsidR="00823E20" w:rsidRPr="003E4E3E" w:rsidRDefault="002E4411">
          <w:pPr>
            <w:spacing w:before="200" w:line="240" w:lineRule="auto"/>
            <w:rPr>
              <w:rFonts w:eastAsia="Roboto"/>
              <w:color w:val="1155CC"/>
              <w:u w:val="single"/>
            </w:rPr>
          </w:pPr>
          <w:hyperlink w:anchor="_nz1crxu2ypd4">
            <w:r w:rsidR="00B8434D" w:rsidRPr="003E4E3E">
              <w:rPr>
                <w:rFonts w:eastAsia="Roboto"/>
                <w:color w:val="1155CC"/>
                <w:u w:val="single"/>
              </w:rPr>
              <w:t>Plot Timeline</w:t>
            </w:r>
          </w:hyperlink>
        </w:p>
        <w:p w:rsidR="00823E20" w:rsidRPr="003E4E3E" w:rsidRDefault="002E4411">
          <w:pPr>
            <w:spacing w:before="200" w:after="80" w:line="240" w:lineRule="auto"/>
            <w:rPr>
              <w:rFonts w:eastAsia="Roboto"/>
              <w:color w:val="1155CC"/>
              <w:u w:val="single"/>
            </w:rPr>
          </w:pPr>
          <w:hyperlink w:anchor="_m5r3zcqmj9ou">
            <w:r w:rsidR="00B8434D" w:rsidRPr="003E4E3E">
              <w:rPr>
                <w:rFonts w:eastAsia="Roboto"/>
                <w:color w:val="1155CC"/>
                <w:u w:val="single"/>
              </w:rPr>
              <w:t>Conclusion</w:t>
            </w:r>
          </w:hyperlink>
        </w:p>
        <w:p w:rsidR="00823E20" w:rsidRPr="003E4E3E" w:rsidRDefault="00B8434D">
          <w:pPr>
            <w:spacing w:before="200" w:line="240" w:lineRule="auto"/>
            <w:rPr>
              <w:rFonts w:eastAsia="Roboto"/>
              <w:color w:val="1155CC"/>
              <w:u w:val="single"/>
            </w:rPr>
          </w:pPr>
          <w:r w:rsidRPr="003E4E3E">
            <w:rPr>
              <w:rFonts w:eastAsia="Roboto"/>
              <w:color w:val="1155CC"/>
              <w:u w:val="single"/>
            </w:rPr>
            <w:t xml:space="preserve">Appendix A: </w:t>
          </w:r>
          <w:hyperlink w:anchor="_w4pkinqwxqi8">
            <w:r w:rsidRPr="003E4E3E">
              <w:rPr>
                <w:rFonts w:eastAsia="Roboto"/>
                <w:color w:val="1155CC"/>
                <w:u w:val="single"/>
              </w:rPr>
              <w:t>Correspondence Evidence</w:t>
            </w:r>
          </w:hyperlink>
        </w:p>
        <w:p w:rsidR="00823E20" w:rsidRPr="003E4E3E" w:rsidRDefault="00B8434D">
          <w:pPr>
            <w:spacing w:before="200" w:line="240" w:lineRule="auto"/>
            <w:rPr>
              <w:rFonts w:eastAsia="Roboto"/>
              <w:color w:val="1155CC"/>
              <w:u w:val="single"/>
            </w:rPr>
          </w:pPr>
          <w:r w:rsidRPr="003E4E3E">
            <w:rPr>
              <w:rFonts w:eastAsia="Roboto"/>
              <w:color w:val="1155CC"/>
              <w:u w:val="single"/>
            </w:rPr>
            <w:t xml:space="preserve">Appendix B: </w:t>
          </w:r>
          <w:hyperlink w:anchor="_f8fx30pgaw29">
            <w:r w:rsidRPr="003E4E3E">
              <w:rPr>
                <w:rFonts w:eastAsia="Roboto"/>
                <w:color w:val="1155CC"/>
                <w:u w:val="single"/>
              </w:rPr>
              <w:t>WiFi and GPS Location Information</w:t>
            </w:r>
          </w:hyperlink>
        </w:p>
        <w:p w:rsidR="00823E20" w:rsidRPr="003E4E3E" w:rsidRDefault="00B8434D">
          <w:pPr>
            <w:spacing w:before="200" w:after="80" w:line="240" w:lineRule="auto"/>
            <w:rPr>
              <w:rFonts w:eastAsia="Roboto"/>
              <w:color w:val="1155CC"/>
              <w:u w:val="single"/>
            </w:rPr>
          </w:pPr>
          <w:r w:rsidRPr="003E4E3E">
            <w:fldChar w:fldCharType="end"/>
          </w:r>
        </w:p>
      </w:sdtContent>
    </w:sdt>
    <w:p w:rsidR="00823E20" w:rsidRPr="003E4E3E" w:rsidRDefault="00823E20"/>
    <w:p w:rsidR="00823E20" w:rsidRPr="003E4E3E" w:rsidRDefault="00823E20"/>
    <w:p w:rsidR="00823E20" w:rsidRPr="003E4E3E" w:rsidRDefault="00B8434D">
      <w:pPr>
        <w:pStyle w:val="Heading1"/>
        <w:rPr>
          <w:rFonts w:eastAsia="Lora"/>
          <w:color w:val="0B5394"/>
          <w:sz w:val="22"/>
          <w:szCs w:val="22"/>
        </w:rPr>
      </w:pPr>
      <w:bookmarkStart w:id="5" w:name="_ccs3x82xm1tu" w:colFirst="0" w:colLast="0"/>
      <w:bookmarkEnd w:id="5"/>
      <w:r w:rsidRPr="003E4E3E">
        <w:rPr>
          <w:rFonts w:eastAsia="Lora"/>
          <w:color w:val="0B5394"/>
          <w:sz w:val="22"/>
          <w:szCs w:val="22"/>
        </w:rPr>
        <w:t>Executive Summary</w:t>
      </w:r>
    </w:p>
    <w:p w:rsidR="00823E20" w:rsidRPr="003E4E3E" w:rsidRDefault="00823E20"/>
    <w:p w:rsidR="00823E20" w:rsidRPr="003E4E3E" w:rsidRDefault="00B8434D">
      <w:pPr>
        <w:rPr>
          <w:rFonts w:eastAsia="Roboto"/>
        </w:rPr>
      </w:pPr>
      <w:r w:rsidRPr="003E4E3E">
        <w:rPr>
          <w:rFonts w:eastAsia="Roboto"/>
        </w:rPr>
        <w:t xml:space="preserve">On January 21, 2016, </w:t>
      </w:r>
      <w:proofErr w:type="spellStart"/>
      <w:r w:rsidRPr="003E4E3E">
        <w:rPr>
          <w:rFonts w:eastAsia="Roboto"/>
        </w:rPr>
        <w:t>Digitech</w:t>
      </w:r>
      <w:proofErr w:type="spellEnd"/>
      <w:r w:rsidRPr="003E4E3E">
        <w:rPr>
          <w:rFonts w:eastAsia="Roboto"/>
        </w:rPr>
        <w:t xml:space="preserve"> Inc. was called in to assist the National Gallery, Washington D.C. (NGDC) case involving the conspiracy associated with the theft of valuable stamps and defacing of museums are at the NGDC. </w:t>
      </w:r>
    </w:p>
    <w:p w:rsidR="00823E20" w:rsidRPr="003E4E3E" w:rsidRDefault="00823E20">
      <w:pPr>
        <w:rPr>
          <w:rFonts w:eastAsia="Roboto"/>
        </w:rPr>
      </w:pPr>
    </w:p>
    <w:p w:rsidR="00823E20" w:rsidRPr="003E4E3E" w:rsidRDefault="00B8434D">
      <w:pPr>
        <w:numPr>
          <w:ilvl w:val="0"/>
          <w:numId w:val="1"/>
        </w:numPr>
        <w:rPr>
          <w:rFonts w:eastAsia="Roboto"/>
        </w:rPr>
      </w:pPr>
      <w:r w:rsidRPr="003E4E3E">
        <w:rPr>
          <w:rFonts w:eastAsia="Roboto"/>
        </w:rPr>
        <w:t xml:space="preserve">Tracy is a suspect in the aforementioned conspiracy. </w:t>
      </w:r>
    </w:p>
    <w:p w:rsidR="00823E20" w:rsidRPr="003E4E3E" w:rsidRDefault="00B8434D">
      <w:pPr>
        <w:numPr>
          <w:ilvl w:val="0"/>
          <w:numId w:val="1"/>
        </w:numPr>
        <w:rPr>
          <w:rFonts w:eastAsia="Roboto"/>
        </w:rPr>
      </w:pPr>
      <w:r w:rsidRPr="003E4E3E">
        <w:rPr>
          <w:rFonts w:eastAsia="Roboto"/>
        </w:rPr>
        <w:t xml:space="preserve">As part of the investigation, Tracy’s iPhone was taken into custody. </w:t>
      </w:r>
    </w:p>
    <w:p w:rsidR="00823E20" w:rsidRPr="003E4E3E" w:rsidRDefault="00B8434D">
      <w:pPr>
        <w:numPr>
          <w:ilvl w:val="0"/>
          <w:numId w:val="1"/>
        </w:numPr>
        <w:rPr>
          <w:rFonts w:eastAsia="Roboto"/>
        </w:rPr>
      </w:pPr>
      <w:proofErr w:type="spellStart"/>
      <w:r w:rsidRPr="003E4E3E">
        <w:rPr>
          <w:rFonts w:eastAsia="Roboto"/>
        </w:rPr>
        <w:t>Digitech</w:t>
      </w:r>
      <w:proofErr w:type="spellEnd"/>
      <w:r w:rsidRPr="003E4E3E">
        <w:rPr>
          <w:rFonts w:eastAsia="Roboto"/>
        </w:rPr>
        <w:t>, Inc. was tasked with investigating evidence relevant to the aforementioned conspiracy.</w:t>
      </w:r>
    </w:p>
    <w:p w:rsidR="00823E20" w:rsidRPr="003E4E3E" w:rsidRDefault="00823E20">
      <w:pPr>
        <w:rPr>
          <w:rFonts w:eastAsia="Roboto"/>
        </w:rPr>
      </w:pPr>
    </w:p>
    <w:p w:rsidR="00823E20" w:rsidRPr="003E4E3E" w:rsidRDefault="00B8434D">
      <w:pPr>
        <w:rPr>
          <w:rFonts w:eastAsia="Roboto"/>
        </w:rPr>
      </w:pPr>
      <w:r w:rsidRPr="003E4E3E">
        <w:rPr>
          <w:rFonts w:eastAsia="Roboto"/>
        </w:rPr>
        <w:t xml:space="preserve">As described fully in the report, </w:t>
      </w:r>
      <w:proofErr w:type="spellStart"/>
      <w:r w:rsidRPr="003E4E3E">
        <w:rPr>
          <w:rFonts w:eastAsia="Roboto"/>
        </w:rPr>
        <w:t>Digitech</w:t>
      </w:r>
      <w:proofErr w:type="spellEnd"/>
      <w:r w:rsidRPr="003E4E3E">
        <w:rPr>
          <w:rFonts w:eastAsia="Roboto"/>
        </w:rPr>
        <w:t xml:space="preserve">, Inc. made the following findings. </w:t>
      </w:r>
    </w:p>
    <w:p w:rsidR="00823E20" w:rsidRPr="003E4E3E" w:rsidRDefault="00823E20">
      <w:pPr>
        <w:rPr>
          <w:rFonts w:eastAsia="Roboto"/>
        </w:rPr>
      </w:pPr>
    </w:p>
    <w:p w:rsidR="00D656EC" w:rsidRDefault="00B8434D">
      <w:pPr>
        <w:rPr>
          <w:rFonts w:eastAsia="Roboto"/>
          <w:shd w:val="clear" w:color="auto" w:fill="FFF2CC"/>
        </w:rPr>
      </w:pPr>
      <w:r w:rsidRPr="003E4E3E">
        <w:rPr>
          <w:rFonts w:eastAsia="Roboto"/>
          <w:shd w:val="clear" w:color="auto" w:fill="FFF2CC"/>
        </w:rPr>
        <w:t>[</w:t>
      </w:r>
      <w:r w:rsidR="00D656EC">
        <w:rPr>
          <w:rFonts w:eastAsia="Roboto"/>
          <w:shd w:val="clear" w:color="auto" w:fill="FFF2CC"/>
        </w:rPr>
        <w:t>1. Pat and Tracy were planning to steal stamps from the National Gallery.</w:t>
      </w:r>
    </w:p>
    <w:p w:rsidR="00823E20" w:rsidRPr="003E4E3E" w:rsidRDefault="00D656EC">
      <w:pPr>
        <w:rPr>
          <w:rFonts w:eastAsia="Roboto"/>
          <w:shd w:val="clear" w:color="auto" w:fill="FFF2CC"/>
        </w:rPr>
      </w:pPr>
      <w:r>
        <w:rPr>
          <w:rFonts w:eastAsia="Roboto"/>
          <w:shd w:val="clear" w:color="auto" w:fill="FFF2CC"/>
        </w:rPr>
        <w:lastRenderedPageBreak/>
        <w:t xml:space="preserve">2. </w:t>
      </w:r>
      <w:r w:rsidR="000D49B8">
        <w:rPr>
          <w:rFonts w:eastAsia="Roboto"/>
          <w:shd w:val="clear" w:color="auto" w:fill="FFF2CC"/>
        </w:rPr>
        <w:t>Tracy was going to help Carry violate gallery security protocol and bring in her tablet for a flash mob (actually, and attempt to deface art)</w:t>
      </w:r>
      <w:r w:rsidR="0053726F">
        <w:rPr>
          <w:rFonts w:eastAsia="Roboto"/>
          <w:shd w:val="clear" w:color="auto" w:fill="FFF2CC"/>
        </w:rPr>
        <w:t>.</w:t>
      </w:r>
    </w:p>
    <w:p w:rsidR="00823E20" w:rsidRPr="003E4E3E" w:rsidRDefault="00823E20">
      <w:pPr>
        <w:rPr>
          <w:rFonts w:eastAsia="Roboto"/>
          <w:shd w:val="clear" w:color="auto" w:fill="FFF2CC"/>
        </w:rPr>
      </w:pPr>
    </w:p>
    <w:p w:rsidR="00823E20" w:rsidRPr="003E4E3E" w:rsidRDefault="00B8434D">
      <w:pPr>
        <w:pStyle w:val="Heading3"/>
        <w:rPr>
          <w:rFonts w:eastAsia="Lora"/>
          <w:color w:val="0B5394"/>
          <w:sz w:val="22"/>
          <w:szCs w:val="22"/>
        </w:rPr>
      </w:pPr>
      <w:bookmarkStart w:id="6" w:name="_hw4rzs3hh4tn" w:colFirst="0" w:colLast="0"/>
      <w:bookmarkEnd w:id="6"/>
      <w:r w:rsidRPr="003E4E3E">
        <w:rPr>
          <w:rFonts w:eastAsia="Lora"/>
          <w:color w:val="0B5394"/>
          <w:sz w:val="22"/>
          <w:szCs w:val="22"/>
        </w:rPr>
        <w:t>Equipment and Tools</w:t>
      </w:r>
    </w:p>
    <w:p w:rsidR="00823E20" w:rsidRPr="003E4E3E" w:rsidRDefault="00823E20"/>
    <w:p w:rsidR="00823E20" w:rsidRPr="003E4E3E" w:rsidRDefault="00B8434D">
      <w:pPr>
        <w:rPr>
          <w:rFonts w:eastAsia="Roboto"/>
          <w:shd w:val="clear" w:color="auto" w:fill="FFF2CC"/>
        </w:rPr>
      </w:pPr>
      <w:proofErr w:type="gramStart"/>
      <w:r w:rsidRPr="003E4E3E">
        <w:rPr>
          <w:rFonts w:eastAsia="Roboto"/>
          <w:shd w:val="clear" w:color="auto" w:fill="FFF2CC"/>
        </w:rPr>
        <w:t>&lt;</w:t>
      </w:r>
      <w:r w:rsidR="0053726F">
        <w:rPr>
          <w:rFonts w:eastAsia="Roboto"/>
          <w:shd w:val="clear" w:color="auto" w:fill="FFF2CC"/>
        </w:rPr>
        <w:t>Kali Linux terminal, Autopsy (digital forensics tool), SQLite</w:t>
      </w:r>
      <w:r w:rsidRPr="003E4E3E">
        <w:rPr>
          <w:rFonts w:eastAsia="Roboto"/>
          <w:shd w:val="clear" w:color="auto" w:fill="FFF2CC"/>
        </w:rPr>
        <w:t>.&gt;</w:t>
      </w:r>
      <w:proofErr w:type="gramEnd"/>
      <w:r w:rsidRPr="003E4E3E">
        <w:rPr>
          <w:rFonts w:eastAsia="Roboto"/>
          <w:shd w:val="clear" w:color="auto" w:fill="FFF2CC"/>
        </w:rPr>
        <w:t xml:space="preserve"> </w:t>
      </w:r>
    </w:p>
    <w:p w:rsidR="00823E20" w:rsidRPr="003E4E3E" w:rsidRDefault="00823E20">
      <w:pPr>
        <w:rPr>
          <w:rFonts w:eastAsia="Roboto"/>
        </w:rPr>
      </w:pPr>
    </w:p>
    <w:p w:rsidR="00823E20" w:rsidRPr="003E4E3E" w:rsidRDefault="00B8434D">
      <w:pPr>
        <w:pStyle w:val="Heading1"/>
        <w:rPr>
          <w:rFonts w:eastAsia="Lora"/>
          <w:color w:val="0B5394"/>
          <w:sz w:val="22"/>
          <w:szCs w:val="22"/>
        </w:rPr>
      </w:pPr>
      <w:bookmarkStart w:id="7" w:name="_ebsdggfieq5h" w:colFirst="0" w:colLast="0"/>
      <w:bookmarkEnd w:id="7"/>
      <w:r w:rsidRPr="003E4E3E">
        <w:rPr>
          <w:rFonts w:eastAsia="Lora"/>
          <w:color w:val="0B5394"/>
          <w:sz w:val="22"/>
          <w:szCs w:val="22"/>
        </w:rPr>
        <w:t>Details of Tracy’s iPhone</w:t>
      </w:r>
    </w:p>
    <w:p w:rsidR="00823E20" w:rsidRPr="003E4E3E" w:rsidRDefault="00823E20">
      <w:pPr>
        <w:rPr>
          <w:shd w:val="clear" w:color="auto" w:fill="FFF2CC"/>
        </w:rPr>
      </w:pPr>
    </w:p>
    <w:tbl>
      <w:tblPr>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3435"/>
        <w:gridCol w:w="7560"/>
      </w:tblGrid>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b/>
              </w:rPr>
            </w:pPr>
            <w:r w:rsidRPr="003E4E3E">
              <w:rPr>
                <w:rFonts w:eastAsia="Roboto"/>
                <w:b/>
              </w:rPr>
              <w:t>Name</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b/>
              </w:rPr>
            </w:pPr>
            <w:r w:rsidRPr="003E4E3E">
              <w:rPr>
                <w:rFonts w:eastAsia="Roboto"/>
                <w:b/>
              </w:rPr>
              <w:t>Findings</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b/>
              </w:rPr>
            </w:pPr>
            <w:r w:rsidRPr="003E4E3E">
              <w:rPr>
                <w:rFonts w:eastAsia="Roboto"/>
                <w:b/>
              </w:rPr>
              <w:t>Location in iPhone image file</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Model</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iPhone (1-2)</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/mobile/Library/Logs/</w:t>
            </w:r>
            <w:proofErr w:type="spellStart"/>
            <w:r w:rsidRPr="003E4E3E">
              <w:t>AppleSupport</w:t>
            </w:r>
            <w:proofErr w:type="spellEnd"/>
            <w:r w:rsidRPr="003E4E3E">
              <w:t>/general.log</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Host Name</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 xml:space="preserve">Tracy </w:t>
            </w:r>
            <w:proofErr w:type="spellStart"/>
            <w:r w:rsidRPr="003E4E3E">
              <w:rPr>
                <w:rFonts w:eastAsia="Roboto"/>
              </w:rPr>
              <w:t>Sumtwelve’s</w:t>
            </w:r>
            <w:proofErr w:type="spellEnd"/>
            <w:r w:rsidRPr="003E4E3E">
              <w:rPr>
                <w:rFonts w:eastAsia="Roboto"/>
              </w:rPr>
              <w:t xml:space="preserve"> iPhone</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/mobile/Library/Logs/</w:t>
            </w:r>
            <w:proofErr w:type="spellStart"/>
            <w:r w:rsidRPr="003E4E3E">
              <w:t>AppleSupport</w:t>
            </w:r>
            <w:proofErr w:type="spellEnd"/>
            <w:r w:rsidRPr="003E4E3E">
              <w:t>/general.log</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OS Version</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iPhone OS 4.2.1 (8C148)</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/mobile/Library/Logs/</w:t>
            </w:r>
            <w:proofErr w:type="spellStart"/>
            <w:r w:rsidRPr="003E4E3E">
              <w:t>AppleSupport</w:t>
            </w:r>
            <w:proofErr w:type="spellEnd"/>
            <w:r w:rsidRPr="003E4E3E">
              <w:t>/general.log</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Install Time</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6/6/2012 19:03:28</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/mobile/Library/Logs/</w:t>
            </w:r>
            <w:proofErr w:type="spellStart"/>
            <w:r w:rsidRPr="003E4E3E">
              <w:t>AppleSupport</w:t>
            </w:r>
            <w:proofErr w:type="spellEnd"/>
            <w:r w:rsidRPr="003E4E3E">
              <w:t>/general.log</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User Email</w:t>
            </w:r>
          </w:p>
        </w:tc>
        <w:tc>
          <w:tcPr>
            <w:tcW w:w="3435" w:type="dxa"/>
            <w:shd w:val="clear" w:color="auto" w:fill="auto"/>
            <w:tcMar>
              <w:top w:w="100" w:type="dxa"/>
              <w:left w:w="100" w:type="dxa"/>
              <w:bottom w:w="100" w:type="dxa"/>
              <w:right w:w="100" w:type="dxa"/>
            </w:tcMar>
          </w:tcPr>
          <w:p w:rsidR="00092702" w:rsidRPr="003E4E3E" w:rsidRDefault="002E4411" w:rsidP="00B64176">
            <w:pPr>
              <w:widowControl w:val="0"/>
              <w:pBdr>
                <w:top w:val="nil"/>
                <w:left w:val="nil"/>
                <w:bottom w:val="nil"/>
                <w:right w:val="nil"/>
                <w:between w:val="nil"/>
              </w:pBdr>
              <w:spacing w:line="240" w:lineRule="auto"/>
              <w:rPr>
                <w:rFonts w:eastAsia="Roboto"/>
              </w:rPr>
            </w:pPr>
            <w:hyperlink r:id="rId9" w:history="1">
              <w:r w:rsidR="00092702" w:rsidRPr="003E4E3E">
                <w:rPr>
                  <w:rStyle w:val="Hyperlink"/>
                </w:rPr>
                <w:t>tracysumtwelve@gmail.com</w:t>
              </w:r>
            </w:hyperlink>
            <w:r w:rsidR="00092702" w:rsidRPr="003E4E3E">
              <w:t xml:space="preserve">, </w:t>
            </w:r>
            <w:hyperlink r:id="rId10" w:history="1">
              <w:r w:rsidR="00092702" w:rsidRPr="003E4E3E">
                <w:rPr>
                  <w:rStyle w:val="Hyperlink"/>
                </w:rPr>
                <w:t>tracysumtwelve@nationalgallergydc.org</w:t>
              </w:r>
            </w:hyperlink>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 xml:space="preserve">vol5/mobile/Library/Mail </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Phone Number</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(703) 340-9661</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/mobile/Library/Logs/</w:t>
            </w:r>
            <w:proofErr w:type="spellStart"/>
            <w:r w:rsidRPr="003E4E3E">
              <w:t>AppleSupport</w:t>
            </w:r>
            <w:proofErr w:type="spellEnd"/>
            <w:r w:rsidRPr="003E4E3E">
              <w:t>/general.log</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Serial Number</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86004482Y7H</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/mobile/Library/Logs/</w:t>
            </w:r>
            <w:proofErr w:type="spellStart"/>
            <w:r w:rsidRPr="003E4E3E">
              <w:t>AppleSupport</w:t>
            </w:r>
            <w:proofErr w:type="spellEnd"/>
            <w:r w:rsidRPr="003E4E3E">
              <w:t>/general.log</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ICCID</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89014103255195342366</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/logs/lockdownd.log.1</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IMEI</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012021003735398</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/root/Library/Lockdown/</w:t>
            </w:r>
            <w:proofErr w:type="spellStart"/>
            <w:r w:rsidRPr="003E4E3E">
              <w:t>activation_records</w:t>
            </w:r>
            <w:proofErr w:type="spellEnd"/>
            <w:r w:rsidRPr="003E4E3E">
              <w:t>/</w:t>
            </w:r>
            <w:proofErr w:type="spellStart"/>
            <w:r w:rsidRPr="003E4E3E">
              <w:t>wildcard_record.plis</w:t>
            </w:r>
            <w:proofErr w:type="spellEnd"/>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MD5 Hash</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34c4888f095dc3241330462923f6fea5</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/mobile/Library/Logs/</w:t>
            </w:r>
            <w:proofErr w:type="spellStart"/>
            <w:r w:rsidRPr="003E4E3E">
              <w:t>AppleSupport</w:t>
            </w:r>
            <w:proofErr w:type="spellEnd"/>
            <w:r w:rsidRPr="003E4E3E">
              <w:t>/general.log</w:t>
            </w:r>
          </w:p>
        </w:tc>
      </w:tr>
      <w:tr w:rsidR="00092702" w:rsidRPr="003E4E3E" w:rsidTr="0003056B">
        <w:tc>
          <w:tcPr>
            <w:tcW w:w="196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rPr>
                <w:rFonts w:eastAsia="Roboto"/>
              </w:rPr>
              <w:t>SHA256 Hash</w:t>
            </w:r>
          </w:p>
        </w:tc>
        <w:tc>
          <w:tcPr>
            <w:tcW w:w="3435"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71aed05a86a753dec4ef4033ed7f52d6577ccb534ca0d1e83ffd27683e621607</w:t>
            </w:r>
          </w:p>
        </w:tc>
        <w:tc>
          <w:tcPr>
            <w:tcW w:w="7560" w:type="dxa"/>
            <w:shd w:val="clear" w:color="auto" w:fill="auto"/>
            <w:tcMar>
              <w:top w:w="100" w:type="dxa"/>
              <w:left w:w="100" w:type="dxa"/>
              <w:bottom w:w="100" w:type="dxa"/>
              <w:right w:w="100" w:type="dxa"/>
            </w:tcMar>
          </w:tcPr>
          <w:p w:rsidR="00092702" w:rsidRPr="003E4E3E" w:rsidRDefault="00092702" w:rsidP="00B64176">
            <w:pPr>
              <w:widowControl w:val="0"/>
              <w:pBdr>
                <w:top w:val="nil"/>
                <w:left w:val="nil"/>
                <w:bottom w:val="nil"/>
                <w:right w:val="nil"/>
                <w:between w:val="nil"/>
              </w:pBdr>
              <w:spacing w:line="240" w:lineRule="auto"/>
              <w:rPr>
                <w:rFonts w:eastAsia="Roboto"/>
              </w:rPr>
            </w:pPr>
            <w:r w:rsidRPr="003E4E3E">
              <w:t>/mobile/Library/Logs/</w:t>
            </w:r>
            <w:proofErr w:type="spellStart"/>
            <w:r w:rsidRPr="003E4E3E">
              <w:t>AppleSupport</w:t>
            </w:r>
            <w:proofErr w:type="spellEnd"/>
            <w:r w:rsidRPr="003E4E3E">
              <w:t>/general.log</w:t>
            </w:r>
          </w:p>
        </w:tc>
      </w:tr>
    </w:tbl>
    <w:p w:rsidR="00823E20" w:rsidRPr="003E4E3E" w:rsidRDefault="00823E20">
      <w:pPr>
        <w:rPr>
          <w:rFonts w:eastAsia="Roboto"/>
          <w:shd w:val="clear" w:color="auto" w:fill="FFF2CC"/>
        </w:rPr>
      </w:pPr>
    </w:p>
    <w:p w:rsidR="00823E20" w:rsidRPr="003E4E3E" w:rsidRDefault="0077695A">
      <w:pPr>
        <w:rPr>
          <w:rFonts w:eastAsia="Roboto"/>
          <w:shd w:val="clear" w:color="auto" w:fill="FFF2CC"/>
        </w:rPr>
      </w:pPr>
      <w:r w:rsidRPr="003E4E3E">
        <w:rPr>
          <w:noProof/>
          <w:lang w:val="en-US"/>
        </w:rPr>
        <w:lastRenderedPageBreak/>
        <w:drawing>
          <wp:inline distT="0" distB="0" distL="0" distR="0" wp14:anchorId="3394CAB9" wp14:editId="6E31E229">
            <wp:extent cx="5943600" cy="179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91335"/>
                    </a:xfrm>
                    <a:prstGeom prst="rect">
                      <a:avLst/>
                    </a:prstGeom>
                  </pic:spPr>
                </pic:pic>
              </a:graphicData>
            </a:graphic>
          </wp:inline>
        </w:drawing>
      </w:r>
    </w:p>
    <w:p w:rsidR="00823E20" w:rsidRPr="003E4E3E" w:rsidRDefault="00823E20">
      <w:pPr>
        <w:rPr>
          <w:rFonts w:eastAsia="Roboto"/>
          <w:shd w:val="clear" w:color="auto" w:fill="FFF2CC"/>
        </w:rPr>
      </w:pPr>
    </w:p>
    <w:p w:rsidR="00823E20" w:rsidRPr="003E4E3E" w:rsidRDefault="00B8434D">
      <w:pPr>
        <w:pStyle w:val="Heading1"/>
        <w:rPr>
          <w:rFonts w:eastAsia="Lora"/>
          <w:color w:val="0B5394"/>
          <w:sz w:val="22"/>
          <w:szCs w:val="22"/>
        </w:rPr>
      </w:pPr>
      <w:bookmarkStart w:id="8" w:name="_qixiazcd0tiw" w:colFirst="0" w:colLast="0"/>
      <w:bookmarkEnd w:id="8"/>
      <w:r w:rsidRPr="003E4E3E">
        <w:rPr>
          <w:rFonts w:eastAsia="Lora"/>
          <w:color w:val="0B5394"/>
          <w:sz w:val="22"/>
          <w:szCs w:val="22"/>
        </w:rPr>
        <w:t>Evidence to Establish Personas</w:t>
      </w:r>
    </w:p>
    <w:p w:rsidR="00823E20" w:rsidRPr="003E4E3E" w:rsidRDefault="00823E20">
      <w:pPr>
        <w:rPr>
          <w:rFonts w:eastAsia="Roboto"/>
        </w:rPr>
      </w:pPr>
    </w:p>
    <w:p w:rsidR="00823E20" w:rsidRPr="003E4E3E" w:rsidRDefault="00823E20">
      <w:pPr>
        <w:rPr>
          <w:rFonts w:eastAsia="Roboto"/>
        </w:rPr>
      </w:pPr>
    </w:p>
    <w:p w:rsidR="00823E20" w:rsidRPr="003E4E3E" w:rsidRDefault="00B8434D">
      <w:pPr>
        <w:rPr>
          <w:rFonts w:eastAsia="Roboto"/>
        </w:rPr>
      </w:pPr>
      <w:r w:rsidRPr="003E4E3E">
        <w:rPr>
          <w:rFonts w:eastAsia="Roboto"/>
        </w:rPr>
        <w:t xml:space="preserve">This section establishes aliases, phone numbers, emails addresses associated with each person, and relationships between each individual. </w:t>
      </w:r>
    </w:p>
    <w:p w:rsidR="00823E20" w:rsidRPr="003E4E3E" w:rsidRDefault="00823E20">
      <w:pPr>
        <w:rPr>
          <w:rFonts w:eastAsia="Roboto"/>
        </w:rPr>
      </w:pPr>
    </w:p>
    <w:p w:rsidR="00823E20" w:rsidRPr="003E4E3E" w:rsidRDefault="00B8434D">
      <w:pPr>
        <w:rPr>
          <w:rFonts w:eastAsia="Roboto"/>
        </w:rPr>
      </w:pPr>
      <w:r w:rsidRPr="003E4E3E">
        <w:rPr>
          <w:rFonts w:eastAsia="Roboto"/>
        </w:rPr>
        <w:t xml:space="preserve">Tracy: </w:t>
      </w:r>
    </w:p>
    <w:p w:rsidR="00823E20" w:rsidRPr="003E4E3E" w:rsidRDefault="00B8434D">
      <w:pPr>
        <w:rPr>
          <w:rFonts w:eastAsia="Roboto"/>
        </w:rPr>
      </w:pPr>
      <w:r w:rsidRPr="003E4E3E">
        <w:rPr>
          <w:rFonts w:eastAsia="Roboto"/>
        </w:rPr>
        <w:tab/>
        <w:t xml:space="preserve">Phone Number: </w:t>
      </w:r>
      <w:r w:rsidRPr="003E4E3E">
        <w:rPr>
          <w:rFonts w:eastAsia="Roboto"/>
        </w:rPr>
        <w:tab/>
        <w:t>(703) 340-9961</w:t>
      </w:r>
    </w:p>
    <w:p w:rsidR="00823E20" w:rsidRPr="003E4E3E" w:rsidRDefault="00B8434D">
      <w:pPr>
        <w:rPr>
          <w:rFonts w:eastAsia="Roboto"/>
        </w:rPr>
      </w:pPr>
      <w:r w:rsidRPr="003E4E3E">
        <w:rPr>
          <w:rFonts w:eastAsia="Roboto"/>
        </w:rPr>
        <w:tab/>
        <w:t>Personal Email:</w:t>
      </w:r>
      <w:r w:rsidRPr="003E4E3E">
        <w:rPr>
          <w:rFonts w:eastAsia="Roboto"/>
        </w:rPr>
        <w:tab/>
        <w:t>tracysumtwelve@gmail.com</w:t>
      </w:r>
    </w:p>
    <w:p w:rsidR="00823E20" w:rsidRPr="003E4E3E" w:rsidRDefault="00B8434D">
      <w:pPr>
        <w:rPr>
          <w:rFonts w:eastAsia="Roboto"/>
        </w:rPr>
      </w:pPr>
      <w:r w:rsidRPr="003E4E3E">
        <w:rPr>
          <w:rFonts w:eastAsia="Roboto"/>
        </w:rPr>
        <w:tab/>
        <w:t xml:space="preserve">Work Email: </w:t>
      </w:r>
      <w:r w:rsidRPr="003E4E3E">
        <w:rPr>
          <w:rFonts w:eastAsia="Roboto"/>
        </w:rPr>
        <w:tab/>
      </w:r>
      <w:r w:rsidRPr="003E4E3E">
        <w:rPr>
          <w:rFonts w:eastAsia="Roboto"/>
        </w:rPr>
        <w:tab/>
        <w:t>tracy.sumtwelve@nationalgallerydc.org</w:t>
      </w:r>
    </w:p>
    <w:p w:rsidR="00823E20" w:rsidRPr="003E4E3E" w:rsidRDefault="00B8434D">
      <w:pPr>
        <w:rPr>
          <w:rFonts w:eastAsia="Roboto"/>
        </w:rPr>
      </w:pPr>
      <w:r w:rsidRPr="003E4E3E">
        <w:rPr>
          <w:rFonts w:eastAsia="Roboto"/>
        </w:rPr>
        <w:tab/>
        <w:t>Relationship:</w:t>
      </w:r>
      <w:r w:rsidRPr="003E4E3E">
        <w:rPr>
          <w:rFonts w:eastAsia="Roboto"/>
        </w:rPr>
        <w:tab/>
      </w:r>
      <w:r w:rsidRPr="003E4E3E">
        <w:rPr>
          <w:rFonts w:eastAsia="Roboto"/>
        </w:rPr>
        <w:tab/>
        <w:t>Accused</w:t>
      </w:r>
    </w:p>
    <w:p w:rsidR="00823E20" w:rsidRPr="003E4E3E" w:rsidRDefault="00823E20">
      <w:pPr>
        <w:rPr>
          <w:rFonts w:eastAsia="Roboto"/>
        </w:rPr>
      </w:pPr>
    </w:p>
    <w:p w:rsidR="00823E20" w:rsidRPr="003E4E3E" w:rsidRDefault="00823E20">
      <w:pPr>
        <w:rPr>
          <w:rFonts w:eastAsia="Roboto"/>
        </w:rPr>
      </w:pPr>
    </w:p>
    <w:p w:rsidR="00823E20" w:rsidRPr="003E4E3E" w:rsidRDefault="00823E20">
      <w:pPr>
        <w:rPr>
          <w:rFonts w:eastAsia="Roboto"/>
        </w:rPr>
      </w:pPr>
    </w:p>
    <w:p w:rsidR="00823E20" w:rsidRPr="003E4E3E" w:rsidRDefault="00823E20">
      <w:pPr>
        <w:rPr>
          <w:rFonts w:eastAsia="Roboto"/>
        </w:rPr>
      </w:pPr>
    </w:p>
    <w:p w:rsidR="00823E20" w:rsidRPr="003E4E3E" w:rsidRDefault="00B8434D">
      <w:pPr>
        <w:rPr>
          <w:rFonts w:eastAsia="Roboto"/>
        </w:rPr>
      </w:pPr>
      <w:r w:rsidRPr="003E4E3E">
        <w:rPr>
          <w:rFonts w:eastAsia="Roboto"/>
        </w:rPr>
        <w:t xml:space="preserve">Pat: </w:t>
      </w:r>
    </w:p>
    <w:p w:rsidR="00823E20" w:rsidRPr="003E4E3E" w:rsidRDefault="00B8434D">
      <w:pPr>
        <w:rPr>
          <w:rFonts w:eastAsia="Roboto"/>
        </w:rPr>
      </w:pPr>
      <w:r w:rsidRPr="003E4E3E">
        <w:rPr>
          <w:rFonts w:eastAsia="Roboto"/>
        </w:rPr>
        <w:tab/>
        <w:t xml:space="preserve">Phone Number: </w:t>
      </w:r>
      <w:r w:rsidR="00594C6E" w:rsidRPr="003E4E3E">
        <w:rPr>
          <w:rFonts w:eastAsia="Roboto"/>
        </w:rPr>
        <w:t>(571) 308-3236</w:t>
      </w:r>
    </w:p>
    <w:p w:rsidR="00823E20" w:rsidRPr="003E4E3E" w:rsidRDefault="00B8434D">
      <w:pPr>
        <w:rPr>
          <w:rFonts w:eastAsia="Roboto"/>
        </w:rPr>
      </w:pPr>
      <w:r w:rsidRPr="003E4E3E">
        <w:rPr>
          <w:rFonts w:eastAsia="Roboto"/>
        </w:rPr>
        <w:tab/>
        <w:t>Email:</w:t>
      </w:r>
      <w:r w:rsidR="00594C6E" w:rsidRPr="003E4E3E">
        <w:rPr>
          <w:rFonts w:eastAsia="Roboto"/>
        </w:rPr>
        <w:t xml:space="preserve"> </w:t>
      </w:r>
      <w:hyperlink r:id="rId12" w:history="1">
        <w:r w:rsidR="00594C6E" w:rsidRPr="003E4E3E">
          <w:rPr>
            <w:rStyle w:val="Hyperlink"/>
            <w:rFonts w:eastAsia="Roboto"/>
          </w:rPr>
          <w:t>pasumwelve@gmail.com</w:t>
        </w:r>
      </w:hyperlink>
      <w:r w:rsidR="00594C6E" w:rsidRPr="003E4E3E">
        <w:rPr>
          <w:rFonts w:eastAsia="Roboto"/>
        </w:rPr>
        <w:t xml:space="preserve"> </w:t>
      </w:r>
    </w:p>
    <w:p w:rsidR="00823E20" w:rsidRPr="003E4E3E" w:rsidRDefault="00B8434D">
      <w:pPr>
        <w:rPr>
          <w:rFonts w:eastAsia="Roboto"/>
        </w:rPr>
      </w:pPr>
      <w:r w:rsidRPr="003E4E3E">
        <w:rPr>
          <w:rFonts w:eastAsia="Roboto"/>
        </w:rPr>
        <w:tab/>
        <w:t>Relationship:</w:t>
      </w:r>
      <w:r w:rsidR="00594C6E" w:rsidRPr="003E4E3E">
        <w:rPr>
          <w:rFonts w:eastAsia="Roboto"/>
        </w:rPr>
        <w:t xml:space="preserve"> Tracy’s brother</w:t>
      </w:r>
    </w:p>
    <w:p w:rsidR="00823E20" w:rsidRPr="003E4E3E" w:rsidRDefault="00823E20">
      <w:pPr>
        <w:rPr>
          <w:rFonts w:eastAsia="Roboto"/>
        </w:rPr>
      </w:pPr>
    </w:p>
    <w:p w:rsidR="00823E20" w:rsidRPr="003E4E3E" w:rsidRDefault="00823E20">
      <w:pPr>
        <w:rPr>
          <w:rFonts w:eastAsia="Roboto"/>
        </w:rPr>
      </w:pPr>
    </w:p>
    <w:p w:rsidR="00823E20" w:rsidRPr="003E4E3E" w:rsidRDefault="00823E20">
      <w:pPr>
        <w:rPr>
          <w:rFonts w:eastAsia="Roboto"/>
        </w:rPr>
      </w:pPr>
    </w:p>
    <w:p w:rsidR="00823E20" w:rsidRPr="003E4E3E" w:rsidRDefault="00B8434D">
      <w:pPr>
        <w:rPr>
          <w:rFonts w:eastAsia="Roboto"/>
        </w:rPr>
      </w:pPr>
      <w:r w:rsidRPr="003E4E3E">
        <w:rPr>
          <w:rFonts w:eastAsia="Roboto"/>
        </w:rPr>
        <w:t>Terry:</w:t>
      </w:r>
    </w:p>
    <w:p w:rsidR="00823E20" w:rsidRPr="003E4E3E" w:rsidRDefault="00B8434D">
      <w:pPr>
        <w:rPr>
          <w:rFonts w:eastAsia="Roboto"/>
        </w:rPr>
      </w:pPr>
      <w:r w:rsidRPr="003E4E3E">
        <w:rPr>
          <w:rFonts w:eastAsia="Roboto"/>
        </w:rPr>
        <w:tab/>
        <w:t xml:space="preserve">Phone Number: </w:t>
      </w:r>
      <w:r w:rsidR="000B08E4" w:rsidRPr="003E4E3E">
        <w:rPr>
          <w:rFonts w:eastAsia="Roboto"/>
        </w:rPr>
        <w:t>(703) 829-6071</w:t>
      </w:r>
    </w:p>
    <w:p w:rsidR="00823E20" w:rsidRPr="003E4E3E" w:rsidRDefault="00B8434D">
      <w:pPr>
        <w:rPr>
          <w:rFonts w:eastAsia="Roboto"/>
        </w:rPr>
      </w:pPr>
      <w:r w:rsidRPr="003E4E3E">
        <w:rPr>
          <w:rFonts w:eastAsia="Roboto"/>
        </w:rPr>
        <w:tab/>
        <w:t>Email:</w:t>
      </w:r>
    </w:p>
    <w:p w:rsidR="00823E20" w:rsidRPr="003E4E3E" w:rsidRDefault="00B8434D">
      <w:pPr>
        <w:rPr>
          <w:rFonts w:eastAsia="Roboto"/>
        </w:rPr>
      </w:pPr>
      <w:r w:rsidRPr="003E4E3E">
        <w:rPr>
          <w:rFonts w:eastAsia="Roboto"/>
        </w:rPr>
        <w:tab/>
        <w:t>Relationship:</w:t>
      </w:r>
      <w:r w:rsidR="00C06F62" w:rsidRPr="003E4E3E">
        <w:rPr>
          <w:rFonts w:eastAsia="Roboto"/>
        </w:rPr>
        <w:t xml:space="preserve"> Tracy’s daughter </w:t>
      </w:r>
    </w:p>
    <w:p w:rsidR="00823E20" w:rsidRPr="003E4E3E" w:rsidRDefault="00823E20">
      <w:pPr>
        <w:rPr>
          <w:rFonts w:eastAsia="Roboto"/>
        </w:rPr>
      </w:pPr>
    </w:p>
    <w:p w:rsidR="00823E20" w:rsidRPr="003E4E3E" w:rsidRDefault="00823E20">
      <w:pPr>
        <w:rPr>
          <w:rFonts w:eastAsia="Roboto"/>
        </w:rPr>
      </w:pPr>
    </w:p>
    <w:p w:rsidR="00823E20" w:rsidRPr="003E4E3E" w:rsidRDefault="00823E20">
      <w:pPr>
        <w:rPr>
          <w:rFonts w:eastAsia="Roboto"/>
        </w:rPr>
      </w:pPr>
    </w:p>
    <w:p w:rsidR="00823E20" w:rsidRPr="003E4E3E" w:rsidRDefault="00B8434D">
      <w:pPr>
        <w:rPr>
          <w:rFonts w:eastAsia="Roboto"/>
        </w:rPr>
      </w:pPr>
      <w:r w:rsidRPr="003E4E3E">
        <w:rPr>
          <w:rFonts w:eastAsia="Roboto"/>
        </w:rPr>
        <w:t xml:space="preserve">Joe: </w:t>
      </w:r>
    </w:p>
    <w:p w:rsidR="00823E20" w:rsidRPr="003E4E3E" w:rsidRDefault="00B8434D">
      <w:pPr>
        <w:rPr>
          <w:rFonts w:eastAsia="Roboto"/>
        </w:rPr>
      </w:pPr>
      <w:r w:rsidRPr="003E4E3E">
        <w:rPr>
          <w:rFonts w:eastAsia="Roboto"/>
        </w:rPr>
        <w:tab/>
        <w:t xml:space="preserve">Phone Number: </w:t>
      </w:r>
    </w:p>
    <w:p w:rsidR="00823E20" w:rsidRPr="003E4E3E" w:rsidRDefault="00B8434D" w:rsidP="00A0218B">
      <w:pPr>
        <w:tabs>
          <w:tab w:val="left" w:pos="720"/>
          <w:tab w:val="left" w:pos="2210"/>
        </w:tabs>
        <w:rPr>
          <w:rFonts w:eastAsia="Roboto"/>
        </w:rPr>
      </w:pPr>
      <w:r w:rsidRPr="003E4E3E">
        <w:rPr>
          <w:rFonts w:eastAsia="Roboto"/>
        </w:rPr>
        <w:tab/>
        <w:t>Email:</w:t>
      </w:r>
      <w:r w:rsidR="00A0218B" w:rsidRPr="003E4E3E">
        <w:rPr>
          <w:rFonts w:eastAsia="Roboto"/>
        </w:rPr>
        <w:tab/>
        <w:t xml:space="preserve"> joe.sum.twelve@gmail.com</w:t>
      </w:r>
    </w:p>
    <w:p w:rsidR="00823E20" w:rsidRPr="003E4E3E" w:rsidRDefault="00B8434D">
      <w:pPr>
        <w:rPr>
          <w:rFonts w:eastAsia="Roboto"/>
        </w:rPr>
      </w:pPr>
      <w:r w:rsidRPr="003E4E3E">
        <w:rPr>
          <w:rFonts w:eastAsia="Roboto"/>
        </w:rPr>
        <w:lastRenderedPageBreak/>
        <w:tab/>
        <w:t>Relationship:</w:t>
      </w:r>
      <w:r w:rsidR="00A0218B" w:rsidRPr="003E4E3E">
        <w:rPr>
          <w:rFonts w:eastAsia="Roboto"/>
        </w:rPr>
        <w:t xml:space="preserve"> Tracy’s ex-husband</w:t>
      </w:r>
    </w:p>
    <w:p w:rsidR="00823E20" w:rsidRPr="003E4E3E" w:rsidRDefault="00823E20">
      <w:pPr>
        <w:rPr>
          <w:rFonts w:eastAsia="Roboto"/>
        </w:rPr>
      </w:pPr>
    </w:p>
    <w:p w:rsidR="00823E20" w:rsidRPr="003E4E3E" w:rsidRDefault="00823E20">
      <w:pPr>
        <w:rPr>
          <w:rFonts w:eastAsia="Roboto"/>
        </w:rPr>
      </w:pPr>
    </w:p>
    <w:p w:rsidR="00823E20" w:rsidRPr="003E4E3E" w:rsidRDefault="00823E20">
      <w:pPr>
        <w:rPr>
          <w:rFonts w:eastAsia="Roboto"/>
        </w:rPr>
      </w:pPr>
    </w:p>
    <w:p w:rsidR="00823E20" w:rsidRPr="003E4E3E" w:rsidRDefault="00823E20">
      <w:pPr>
        <w:rPr>
          <w:rFonts w:eastAsia="Roboto"/>
        </w:rPr>
      </w:pPr>
    </w:p>
    <w:p w:rsidR="00823E20" w:rsidRPr="003E4E3E" w:rsidRDefault="00B8434D">
      <w:pPr>
        <w:rPr>
          <w:rFonts w:eastAsia="Roboto"/>
        </w:rPr>
      </w:pPr>
      <w:r w:rsidRPr="003E4E3E">
        <w:rPr>
          <w:rFonts w:eastAsia="Roboto"/>
        </w:rPr>
        <w:t>Carry:</w:t>
      </w:r>
    </w:p>
    <w:p w:rsidR="00823E20" w:rsidRPr="003E4E3E" w:rsidRDefault="00B8434D">
      <w:pPr>
        <w:rPr>
          <w:rFonts w:eastAsia="Roboto"/>
        </w:rPr>
      </w:pPr>
      <w:r w:rsidRPr="003E4E3E">
        <w:rPr>
          <w:rFonts w:eastAsia="Roboto"/>
        </w:rPr>
        <w:tab/>
        <w:t xml:space="preserve">Phone Number: </w:t>
      </w:r>
      <w:r w:rsidR="00A0218B" w:rsidRPr="003E4E3E">
        <w:rPr>
          <w:rFonts w:eastAsia="Roboto"/>
        </w:rPr>
        <w:t>(202) 725-2124</w:t>
      </w:r>
    </w:p>
    <w:p w:rsidR="00823E20" w:rsidRPr="003E4E3E" w:rsidRDefault="00B8434D">
      <w:pPr>
        <w:rPr>
          <w:rFonts w:eastAsia="Roboto"/>
        </w:rPr>
      </w:pPr>
      <w:r w:rsidRPr="003E4E3E">
        <w:rPr>
          <w:rFonts w:eastAsia="Roboto"/>
        </w:rPr>
        <w:tab/>
        <w:t>Email:</w:t>
      </w:r>
      <w:r w:rsidR="00A0218B" w:rsidRPr="003E4E3E">
        <w:rPr>
          <w:rFonts w:eastAsia="Roboto"/>
        </w:rPr>
        <w:t xml:space="preserve"> carrysum2012@yahoo.com</w:t>
      </w:r>
    </w:p>
    <w:p w:rsidR="00823E20" w:rsidRPr="003E4E3E" w:rsidRDefault="00B8434D">
      <w:pPr>
        <w:rPr>
          <w:rFonts w:eastAsia="Roboto"/>
        </w:rPr>
      </w:pPr>
      <w:r w:rsidRPr="003E4E3E">
        <w:rPr>
          <w:rFonts w:eastAsia="Roboto"/>
        </w:rPr>
        <w:tab/>
        <w:t>Relationship:</w:t>
      </w:r>
      <w:r w:rsidR="00A0218B" w:rsidRPr="003E4E3E">
        <w:rPr>
          <w:rFonts w:eastAsia="Roboto"/>
        </w:rPr>
        <w:t xml:space="preserve"> accomplice/another accused</w:t>
      </w:r>
    </w:p>
    <w:p w:rsidR="00823E20" w:rsidRPr="003E4E3E" w:rsidRDefault="00B8434D">
      <w:pPr>
        <w:rPr>
          <w:rFonts w:eastAsia="Roboto"/>
        </w:rPr>
      </w:pPr>
      <w:r w:rsidRPr="003E4E3E">
        <w:rPr>
          <w:rFonts w:eastAsia="Roboto"/>
        </w:rPr>
        <w:tab/>
      </w:r>
    </w:p>
    <w:p w:rsidR="00823E20" w:rsidRPr="003E4E3E" w:rsidRDefault="00823E20"/>
    <w:p w:rsidR="00823E20" w:rsidRPr="003E4E3E" w:rsidRDefault="00B8434D">
      <w:pPr>
        <w:rPr>
          <w:shd w:val="clear" w:color="auto" w:fill="FFF2CC"/>
        </w:rPr>
      </w:pPr>
      <w:r w:rsidRPr="003E4E3E">
        <w:rPr>
          <w:shd w:val="clear" w:color="auto" w:fill="FFF2CC"/>
        </w:rPr>
        <w:t xml:space="preserve">[Provide a summary of your conclusions here.] </w:t>
      </w:r>
    </w:p>
    <w:p w:rsidR="00823E20" w:rsidRPr="003E4E3E" w:rsidRDefault="00823E20">
      <w:pPr>
        <w:rPr>
          <w:shd w:val="clear" w:color="auto" w:fill="FFF2CC"/>
        </w:rPr>
      </w:pPr>
    </w:p>
    <w:p w:rsidR="00823E20" w:rsidRPr="003E4E3E" w:rsidRDefault="00823E20">
      <w:pPr>
        <w:rPr>
          <w:shd w:val="clear" w:color="auto" w:fill="FFF2CC"/>
        </w:rPr>
      </w:pPr>
    </w:p>
    <w:p w:rsidR="00823E20" w:rsidRPr="003E4E3E" w:rsidRDefault="00823E20">
      <w:pPr>
        <w:rPr>
          <w:shd w:val="clear" w:color="auto" w:fill="FFF2CC"/>
        </w:rPr>
      </w:pPr>
    </w:p>
    <w:p w:rsidR="00823E20" w:rsidRPr="003E4E3E" w:rsidRDefault="00B8434D">
      <w:pPr>
        <w:pStyle w:val="Heading1"/>
        <w:rPr>
          <w:rFonts w:eastAsia="Lora"/>
          <w:color w:val="0B5394"/>
          <w:sz w:val="22"/>
          <w:szCs w:val="22"/>
        </w:rPr>
      </w:pPr>
      <w:bookmarkStart w:id="9" w:name="_5ri2s3hfb3bw" w:colFirst="0" w:colLast="0"/>
      <w:bookmarkEnd w:id="9"/>
      <w:r w:rsidRPr="003E4E3E">
        <w:rPr>
          <w:rFonts w:eastAsia="Lora"/>
          <w:color w:val="0B5394"/>
          <w:sz w:val="22"/>
          <w:szCs w:val="22"/>
        </w:rPr>
        <w:t>Evidence relating to theft of valuable stamps</w:t>
      </w:r>
    </w:p>
    <w:p w:rsidR="00823E20" w:rsidRPr="003E4E3E" w:rsidRDefault="00823E20"/>
    <w:p w:rsidR="00823E20" w:rsidRPr="003E4E3E" w:rsidRDefault="00B8434D">
      <w:pPr>
        <w:rPr>
          <w:rFonts w:eastAsia="Roboto"/>
        </w:rPr>
      </w:pPr>
      <w:r w:rsidRPr="003E4E3E">
        <w:rPr>
          <w:rFonts w:eastAsia="Roboto"/>
        </w:rPr>
        <w:t xml:space="preserve">This sub-section provides details regarding the evidence found as it relates to the theft of valuable stamps. </w:t>
      </w:r>
    </w:p>
    <w:p w:rsidR="00823E20" w:rsidRPr="003E4E3E" w:rsidRDefault="00823E20">
      <w:pPr>
        <w:rPr>
          <w:rFonts w:eastAsia="Roboto"/>
        </w:rPr>
      </w:pPr>
    </w:p>
    <w:p w:rsidR="003B55A7" w:rsidRDefault="00B8434D" w:rsidP="003B55A7">
      <w:pPr>
        <w:pStyle w:val="NormalWeb"/>
        <w:numPr>
          <w:ilvl w:val="0"/>
          <w:numId w:val="2"/>
        </w:numPr>
        <w:spacing w:before="0" w:beforeAutospacing="0" w:after="0" w:afterAutospacing="0"/>
        <w:textAlignment w:val="baseline"/>
        <w:rPr>
          <w:rFonts w:ascii="Arial" w:hAnsi="Arial" w:cs="Arial"/>
          <w:color w:val="000000"/>
          <w:sz w:val="22"/>
          <w:szCs w:val="22"/>
        </w:rPr>
      </w:pPr>
      <w:r w:rsidRPr="003E4E3E">
        <w:rPr>
          <w:rFonts w:ascii="Arial" w:hAnsi="Arial" w:cs="Arial"/>
          <w:sz w:val="22"/>
          <w:szCs w:val="22"/>
          <w:shd w:val="clear" w:color="auto" w:fill="FFF2CC"/>
        </w:rPr>
        <w:t>[</w:t>
      </w:r>
      <w:r w:rsidR="003B55A7">
        <w:rPr>
          <w:rFonts w:ascii="Arial" w:hAnsi="Arial" w:cs="Arial"/>
          <w:color w:val="000000"/>
          <w:sz w:val="22"/>
          <w:szCs w:val="22"/>
        </w:rPr>
        <w:t>Pat unknowingly reveals that “Coral Blue” is Tracy (and her password)</w:t>
      </w:r>
    </w:p>
    <w:p w:rsidR="003B55A7" w:rsidRDefault="003B55A7" w:rsidP="003B55A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Pat (using the pseudonym “Perry”), Tracy (using the pseudonym “Coral”), and “King” discuss details regarding the heist, including materials needed</w:t>
      </w:r>
    </w:p>
    <w:p w:rsidR="00823E20" w:rsidRPr="003B55A7" w:rsidRDefault="003B55A7" w:rsidP="003B55A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.pdf files in an attachment reveal the targets of the heist.</w:t>
      </w:r>
      <w:r w:rsidR="00B8434D" w:rsidRPr="003B55A7">
        <w:rPr>
          <w:rFonts w:ascii="Arial" w:hAnsi="Arial" w:cs="Arial"/>
          <w:sz w:val="22"/>
          <w:szCs w:val="22"/>
          <w:shd w:val="clear" w:color="auto" w:fill="FFF2CC"/>
        </w:rPr>
        <w:t xml:space="preserve">] </w:t>
      </w:r>
    </w:p>
    <w:p w:rsidR="00823E20" w:rsidRPr="003E4E3E" w:rsidRDefault="00823E20">
      <w:pPr>
        <w:rPr>
          <w:shd w:val="clear" w:color="auto" w:fill="FFF2CC"/>
        </w:rPr>
      </w:pPr>
    </w:p>
    <w:p w:rsidR="00823E20" w:rsidRPr="008434BB" w:rsidRDefault="00B8434D">
      <w:pPr>
        <w:pStyle w:val="Heading1"/>
        <w:rPr>
          <w:rFonts w:eastAsia="Lora"/>
          <w:color w:val="0B5394"/>
          <w:sz w:val="22"/>
          <w:szCs w:val="22"/>
        </w:rPr>
      </w:pPr>
      <w:bookmarkStart w:id="10" w:name="_kt32233q8aao" w:colFirst="0" w:colLast="0"/>
      <w:bookmarkEnd w:id="10"/>
      <w:r w:rsidRPr="008434BB">
        <w:rPr>
          <w:rFonts w:eastAsia="Lora"/>
          <w:color w:val="0B5394"/>
          <w:sz w:val="22"/>
          <w:szCs w:val="22"/>
        </w:rPr>
        <w:t>Evidence relating to defacement of museum art</w:t>
      </w:r>
    </w:p>
    <w:p w:rsidR="00823E20" w:rsidRPr="008434BB" w:rsidRDefault="00823E20"/>
    <w:p w:rsidR="00823E20" w:rsidRPr="008434BB" w:rsidRDefault="00B8434D">
      <w:pPr>
        <w:rPr>
          <w:rFonts w:eastAsia="Roboto"/>
        </w:rPr>
      </w:pPr>
      <w:r w:rsidRPr="008434BB">
        <w:rPr>
          <w:rFonts w:eastAsia="Roboto"/>
        </w:rPr>
        <w:t xml:space="preserve">This sub-section provides details regarding the evidence found as it relates to the defacement of museum art. </w:t>
      </w:r>
    </w:p>
    <w:p w:rsidR="00823E20" w:rsidRPr="008434BB" w:rsidRDefault="00823E20">
      <w:pPr>
        <w:rPr>
          <w:rFonts w:eastAsia="Roboto"/>
        </w:rPr>
      </w:pPr>
    </w:p>
    <w:p w:rsidR="00823E20" w:rsidRPr="008434BB" w:rsidRDefault="00B8434D">
      <w:pPr>
        <w:rPr>
          <w:rFonts w:eastAsia="Roboto"/>
          <w:shd w:val="clear" w:color="auto" w:fill="FFF2CC"/>
        </w:rPr>
      </w:pPr>
      <w:proofErr w:type="gramStart"/>
      <w:r w:rsidRPr="008434BB">
        <w:rPr>
          <w:shd w:val="clear" w:color="auto" w:fill="FFF2CC"/>
        </w:rPr>
        <w:t>[</w:t>
      </w:r>
      <w:r w:rsidR="008434BB" w:rsidRPr="008434BB">
        <w:rPr>
          <w:color w:val="000000"/>
        </w:rPr>
        <w:t> Carry</w:t>
      </w:r>
      <w:proofErr w:type="gramEnd"/>
      <w:r w:rsidR="008434BB" w:rsidRPr="008434BB">
        <w:rPr>
          <w:color w:val="000000"/>
        </w:rPr>
        <w:t xml:space="preserve"> and Tracy discuss details on the flash mob, including sneaking Carry’s tablet into the museum past the security guards. (Later to be confiscated for further museum art defacement evidence</w:t>
      </w:r>
      <w:r w:rsidR="008434BB">
        <w:rPr>
          <w:color w:val="000000"/>
        </w:rPr>
        <w:t>)</w:t>
      </w:r>
      <w:r w:rsidRPr="008434BB">
        <w:rPr>
          <w:shd w:val="clear" w:color="auto" w:fill="FFF2CC"/>
        </w:rPr>
        <w:t xml:space="preserve"> </w:t>
      </w:r>
    </w:p>
    <w:p w:rsidR="00823E20" w:rsidRPr="008434BB" w:rsidRDefault="00823E20">
      <w:pPr>
        <w:rPr>
          <w:shd w:val="clear" w:color="auto" w:fill="FFF2CC"/>
        </w:rPr>
      </w:pPr>
    </w:p>
    <w:p w:rsidR="00823E20" w:rsidRPr="003E4E3E" w:rsidRDefault="00B8434D">
      <w:pPr>
        <w:pStyle w:val="Heading1"/>
        <w:rPr>
          <w:rFonts w:eastAsia="Lora"/>
          <w:color w:val="0B5394"/>
          <w:sz w:val="22"/>
          <w:szCs w:val="22"/>
        </w:rPr>
      </w:pPr>
      <w:bookmarkStart w:id="11" w:name="_nz1crxu2ypd4" w:colFirst="0" w:colLast="0"/>
      <w:bookmarkEnd w:id="11"/>
      <w:r w:rsidRPr="003E4E3E">
        <w:rPr>
          <w:rFonts w:eastAsia="Lora"/>
          <w:color w:val="0B5394"/>
          <w:sz w:val="22"/>
          <w:szCs w:val="22"/>
        </w:rPr>
        <w:t>Plot Timeline</w:t>
      </w:r>
    </w:p>
    <w:p w:rsidR="00823E20" w:rsidRPr="003E4E3E" w:rsidRDefault="00823E20"/>
    <w:p w:rsidR="00837DC5" w:rsidRPr="003E4E3E" w:rsidRDefault="00B8434D">
      <w:pPr>
        <w:rPr>
          <w:rFonts w:eastAsia="Roboto"/>
          <w:shd w:val="clear" w:color="auto" w:fill="FFF2CC"/>
        </w:rPr>
      </w:pPr>
      <w:r w:rsidRPr="003E4E3E">
        <w:rPr>
          <w:rFonts w:eastAsia="Roboto"/>
          <w:shd w:val="clear" w:color="auto" w:fill="FFF2CC"/>
        </w:rPr>
        <w:t>[</w:t>
      </w:r>
      <w:r w:rsidR="00D15880" w:rsidRPr="003E4E3E">
        <w:rPr>
          <w:rFonts w:eastAsia="Roboto"/>
          <w:shd w:val="clear" w:color="auto" w:fill="FFF2CC"/>
        </w:rPr>
        <w:t xml:space="preserve">June 19, 2012 – Tracy and Pat set up aliases. </w:t>
      </w:r>
    </w:p>
    <w:p w:rsidR="00297553" w:rsidRPr="003E4E3E" w:rsidRDefault="00DD5314">
      <w:pPr>
        <w:rPr>
          <w:rFonts w:eastAsia="Roboto"/>
          <w:shd w:val="clear" w:color="auto" w:fill="FFF2CC"/>
        </w:rPr>
      </w:pPr>
      <w:r w:rsidRPr="003E4E3E">
        <w:rPr>
          <w:rFonts w:eastAsia="Roboto"/>
          <w:shd w:val="clear" w:color="auto" w:fill="FFF2CC"/>
        </w:rPr>
        <w:t>July 02,</w:t>
      </w:r>
      <w:r w:rsidR="00193E86" w:rsidRPr="003E4E3E">
        <w:rPr>
          <w:rFonts w:eastAsia="Roboto"/>
          <w:shd w:val="clear" w:color="auto" w:fill="FFF2CC"/>
        </w:rPr>
        <w:t xml:space="preserve"> </w:t>
      </w:r>
      <w:r w:rsidRPr="003E4E3E">
        <w:rPr>
          <w:rFonts w:eastAsia="Roboto"/>
          <w:shd w:val="clear" w:color="auto" w:fill="FFF2CC"/>
        </w:rPr>
        <w:t>2012 – Tracy asks Joe for help paying for daughter’s school.</w:t>
      </w:r>
      <w:r w:rsidR="00297553" w:rsidRPr="003E4E3E">
        <w:rPr>
          <w:rFonts w:eastAsia="Roboto"/>
          <w:shd w:val="clear" w:color="auto" w:fill="FFF2CC"/>
        </w:rPr>
        <w:t xml:space="preserve"> Joe refuses unless their </w:t>
      </w:r>
      <w:proofErr w:type="gramStart"/>
      <w:r w:rsidR="00297553" w:rsidRPr="003E4E3E">
        <w:rPr>
          <w:rFonts w:eastAsia="Roboto"/>
          <w:shd w:val="clear" w:color="auto" w:fill="FFF2CC"/>
        </w:rPr>
        <w:t>daughter  is</w:t>
      </w:r>
      <w:proofErr w:type="gramEnd"/>
      <w:r w:rsidR="00297553" w:rsidRPr="003E4E3E">
        <w:rPr>
          <w:rFonts w:eastAsia="Roboto"/>
          <w:shd w:val="clear" w:color="auto" w:fill="FFF2CC"/>
        </w:rPr>
        <w:t xml:space="preserve"> allowed to live with him.</w:t>
      </w:r>
    </w:p>
    <w:p w:rsidR="00837DC5" w:rsidRPr="003E4E3E" w:rsidRDefault="00837DC5">
      <w:pPr>
        <w:rPr>
          <w:rFonts w:eastAsia="Roboto"/>
          <w:shd w:val="clear" w:color="auto" w:fill="FFF2CC"/>
        </w:rPr>
      </w:pPr>
      <w:r w:rsidRPr="003E4E3E">
        <w:rPr>
          <w:rFonts w:eastAsia="Roboto"/>
          <w:shd w:val="clear" w:color="auto" w:fill="FFF2CC"/>
        </w:rPr>
        <w:t>July 09, 2012 – Tracy emails herself the insurance claims for the stamps (with monetary value listed).</w:t>
      </w:r>
    </w:p>
    <w:p w:rsidR="00D00331" w:rsidRPr="003E4E3E" w:rsidRDefault="00D00331">
      <w:pPr>
        <w:rPr>
          <w:rFonts w:eastAsia="Roboto"/>
          <w:shd w:val="clear" w:color="auto" w:fill="FFF2CC"/>
        </w:rPr>
      </w:pPr>
      <w:r w:rsidRPr="003E4E3E">
        <w:rPr>
          <w:rFonts w:eastAsia="Roboto"/>
          <w:shd w:val="clear" w:color="auto" w:fill="FFF2CC"/>
        </w:rPr>
        <w:lastRenderedPageBreak/>
        <w:t>July 10, 2012, 6 am – Tracy and Carry discuss sneaking the tablet into the National Gallery.</w:t>
      </w:r>
    </w:p>
    <w:p w:rsidR="00D00466" w:rsidRPr="003E4E3E" w:rsidRDefault="00D00331">
      <w:pPr>
        <w:rPr>
          <w:rFonts w:eastAsia="Roboto"/>
          <w:shd w:val="clear" w:color="auto" w:fill="FFF2CC"/>
        </w:rPr>
      </w:pPr>
      <w:r w:rsidRPr="003E4E3E">
        <w:rPr>
          <w:rFonts w:eastAsia="Roboto"/>
          <w:shd w:val="clear" w:color="auto" w:fill="FFF2CC"/>
        </w:rPr>
        <w:t xml:space="preserve">July 10, 2012, </w:t>
      </w:r>
      <w:r w:rsidR="00D00466" w:rsidRPr="003E4E3E">
        <w:rPr>
          <w:rFonts w:eastAsia="Roboto"/>
          <w:shd w:val="clear" w:color="auto" w:fill="FFF2CC"/>
        </w:rPr>
        <w:t>8 am – Pat sends an email to King trying to blackmail him into participating in their crime.</w:t>
      </w:r>
    </w:p>
    <w:p w:rsidR="00F540AA" w:rsidRPr="003E4E3E" w:rsidRDefault="00D00466">
      <w:pPr>
        <w:rPr>
          <w:rFonts w:eastAsia="Roboto"/>
          <w:shd w:val="clear" w:color="auto" w:fill="FFF2CC"/>
        </w:rPr>
      </w:pPr>
      <w:r w:rsidRPr="003E4E3E">
        <w:rPr>
          <w:rFonts w:eastAsia="Roboto"/>
          <w:shd w:val="clear" w:color="auto" w:fill="FFF2CC"/>
        </w:rPr>
        <w:t xml:space="preserve">July 11, 2012 </w:t>
      </w:r>
      <w:r w:rsidR="00F540AA" w:rsidRPr="003E4E3E">
        <w:rPr>
          <w:rFonts w:eastAsia="Roboto"/>
          <w:shd w:val="clear" w:color="auto" w:fill="FFF2CC"/>
        </w:rPr>
        <w:t>–</w:t>
      </w:r>
      <w:r w:rsidRPr="003E4E3E">
        <w:rPr>
          <w:rFonts w:eastAsia="Roboto"/>
          <w:shd w:val="clear" w:color="auto" w:fill="FFF2CC"/>
        </w:rPr>
        <w:t xml:space="preserve"> </w:t>
      </w:r>
      <w:r w:rsidR="00F540AA" w:rsidRPr="003E4E3E">
        <w:rPr>
          <w:rFonts w:eastAsia="Roboto"/>
          <w:shd w:val="clear" w:color="auto" w:fill="FFF2CC"/>
        </w:rPr>
        <w:t>Carry plans to come in around 9.</w:t>
      </w:r>
    </w:p>
    <w:p w:rsidR="00823E20" w:rsidRPr="003E4E3E" w:rsidRDefault="00F540AA">
      <w:pPr>
        <w:rPr>
          <w:rFonts w:eastAsia="Roboto"/>
          <w:shd w:val="clear" w:color="auto" w:fill="FFF2CC"/>
        </w:rPr>
      </w:pPr>
      <w:r w:rsidRPr="003E4E3E">
        <w:rPr>
          <w:rFonts w:eastAsia="Roboto"/>
          <w:shd w:val="clear" w:color="auto" w:fill="FFF2CC"/>
        </w:rPr>
        <w:t>July 11, 2012 – Tracy circles around the National Gallery (waiting for someone?</w:t>
      </w:r>
      <w:proofErr w:type="gramStart"/>
      <w:r w:rsidRPr="003E4E3E">
        <w:rPr>
          <w:rFonts w:eastAsia="Roboto"/>
          <w:shd w:val="clear" w:color="auto" w:fill="FFF2CC"/>
        </w:rPr>
        <w:t>)</w:t>
      </w:r>
      <w:r w:rsidR="00DD5314" w:rsidRPr="003E4E3E">
        <w:rPr>
          <w:rFonts w:eastAsia="Roboto"/>
          <w:shd w:val="clear" w:color="auto" w:fill="FFF2CC"/>
        </w:rPr>
        <w:t xml:space="preserve"> </w:t>
      </w:r>
      <w:r w:rsidR="00B8434D" w:rsidRPr="003E4E3E">
        <w:rPr>
          <w:rFonts w:eastAsia="Roboto"/>
          <w:shd w:val="clear" w:color="auto" w:fill="FFF2CC"/>
        </w:rPr>
        <w:t>]</w:t>
      </w:r>
      <w:proofErr w:type="gramEnd"/>
      <w:r w:rsidR="00B8434D" w:rsidRPr="003E4E3E">
        <w:rPr>
          <w:rFonts w:eastAsia="Roboto"/>
          <w:shd w:val="clear" w:color="auto" w:fill="FFF2CC"/>
        </w:rPr>
        <w:t xml:space="preserve"> </w:t>
      </w:r>
    </w:p>
    <w:p w:rsidR="00823E20" w:rsidRPr="003E4E3E" w:rsidRDefault="00823E20">
      <w:pPr>
        <w:rPr>
          <w:shd w:val="clear" w:color="auto" w:fill="FFF2CC"/>
        </w:rPr>
      </w:pPr>
    </w:p>
    <w:p w:rsidR="00823E20" w:rsidRPr="003E4E3E" w:rsidRDefault="00823E20">
      <w:pPr>
        <w:rPr>
          <w:shd w:val="clear" w:color="auto" w:fill="FFF2CC"/>
        </w:rPr>
      </w:pPr>
    </w:p>
    <w:p w:rsidR="00823E20" w:rsidRPr="003E4E3E" w:rsidRDefault="00B8434D">
      <w:pPr>
        <w:pStyle w:val="Heading1"/>
        <w:rPr>
          <w:rFonts w:eastAsia="Lora"/>
          <w:color w:val="0B5394"/>
          <w:sz w:val="22"/>
          <w:szCs w:val="22"/>
        </w:rPr>
      </w:pPr>
      <w:bookmarkStart w:id="12" w:name="_m5r3zcqmj9ou" w:colFirst="0" w:colLast="0"/>
      <w:bookmarkEnd w:id="12"/>
      <w:r w:rsidRPr="003E4E3E">
        <w:rPr>
          <w:rFonts w:eastAsia="Lora"/>
          <w:color w:val="0B5394"/>
          <w:sz w:val="22"/>
          <w:szCs w:val="22"/>
        </w:rPr>
        <w:t>Conclusion</w:t>
      </w:r>
    </w:p>
    <w:p w:rsidR="00823E20" w:rsidRPr="003E4E3E" w:rsidRDefault="00823E20"/>
    <w:p w:rsidR="00823E20" w:rsidRPr="003E4E3E" w:rsidRDefault="00B8434D">
      <w:pPr>
        <w:rPr>
          <w:rFonts w:eastAsia="Roboto"/>
        </w:rPr>
      </w:pPr>
      <w:r w:rsidRPr="003E4E3E">
        <w:rPr>
          <w:rFonts w:eastAsia="Roboto"/>
        </w:rPr>
        <w:t xml:space="preserve">Evidence found on Tracy’s iPhone indicated the following: </w:t>
      </w:r>
    </w:p>
    <w:p w:rsidR="00823E20" w:rsidRPr="003E4E3E" w:rsidRDefault="00823E20">
      <w:pPr>
        <w:rPr>
          <w:rFonts w:eastAsia="Roboto"/>
        </w:rPr>
      </w:pPr>
    </w:p>
    <w:p w:rsidR="00823E20" w:rsidRPr="003E4E3E" w:rsidRDefault="00B8434D" w:rsidP="00A649DD">
      <w:pPr>
        <w:numPr>
          <w:ilvl w:val="0"/>
          <w:numId w:val="1"/>
        </w:numPr>
        <w:rPr>
          <w:rFonts w:eastAsia="Roboto"/>
        </w:rPr>
      </w:pPr>
      <w:r w:rsidRPr="003E4E3E">
        <w:rPr>
          <w:rFonts w:eastAsia="Roboto"/>
          <w:shd w:val="clear" w:color="auto" w:fill="FFF2CC"/>
        </w:rPr>
        <w:t>[</w:t>
      </w:r>
      <w:r w:rsidR="00537F76" w:rsidRPr="003E4E3E">
        <w:rPr>
          <w:rFonts w:eastAsia="Roboto"/>
          <w:shd w:val="clear" w:color="auto" w:fill="FFF2CC"/>
        </w:rPr>
        <w:t>In June 2012 Tracy and her brother Pat started planning to steal stamps</w:t>
      </w:r>
      <w:r w:rsidRPr="003E4E3E">
        <w:rPr>
          <w:rFonts w:eastAsia="Roboto"/>
          <w:shd w:val="clear" w:color="auto" w:fill="FFF2CC"/>
        </w:rPr>
        <w:t xml:space="preserve"> and </w:t>
      </w:r>
      <w:r w:rsidR="00B45D84" w:rsidRPr="003E4E3E">
        <w:rPr>
          <w:rFonts w:eastAsia="Roboto"/>
          <w:shd w:val="clear" w:color="auto" w:fill="FFF2CC"/>
        </w:rPr>
        <w:t>send each other secret messages via email. On July 09 Tracy emails herself insurance claims with the stamp monetary value, this indicates the plan to steal the stamps.</w:t>
      </w:r>
      <w:r w:rsidR="00D92179" w:rsidRPr="003E4E3E">
        <w:rPr>
          <w:rFonts w:eastAsia="Roboto"/>
          <w:shd w:val="clear" w:color="auto" w:fill="FFF2CC"/>
        </w:rPr>
        <w:t xml:space="preserve"> Pat is trying to get King to become their accomplice.</w:t>
      </w:r>
      <w:r w:rsidR="00D85652" w:rsidRPr="003E4E3E">
        <w:rPr>
          <w:rFonts w:eastAsia="Roboto"/>
          <w:shd w:val="clear" w:color="auto" w:fill="FFF2CC"/>
        </w:rPr>
        <w:t xml:space="preserve"> The reason for potential crime is Tracy’s financial difficulties: she is no longer able to afford the school tuition for her daughter, and her daughter would rather move in with her dad than transfer to a different school.</w:t>
      </w:r>
      <w:r w:rsidR="00CB5BFC" w:rsidRPr="003E4E3E">
        <w:rPr>
          <w:rFonts w:eastAsia="Roboto"/>
          <w:shd w:val="clear" w:color="auto" w:fill="FFF2CC"/>
        </w:rPr>
        <w:t xml:space="preserve"> Tracy’s financial </w:t>
      </w:r>
      <w:r w:rsidR="00CA4688" w:rsidRPr="003E4E3E">
        <w:rPr>
          <w:rFonts w:eastAsia="Roboto"/>
          <w:shd w:val="clear" w:color="auto" w:fill="FFF2CC"/>
        </w:rPr>
        <w:t xml:space="preserve">difficulties </w:t>
      </w:r>
      <w:r w:rsidR="003E4E3E" w:rsidRPr="003E4E3E">
        <w:rPr>
          <w:rFonts w:eastAsia="Roboto"/>
          <w:shd w:val="clear" w:color="auto" w:fill="FFF2CC"/>
        </w:rPr>
        <w:t xml:space="preserve">make her vulnerable to participation in another crime. In her message of </w:t>
      </w:r>
      <w:r w:rsidR="003E4E3E" w:rsidRPr="003E4E3E">
        <w:rPr>
          <w:color w:val="000000"/>
        </w:rPr>
        <w:t>2012-07-10 06:29 PDT</w:t>
      </w:r>
      <w:r w:rsidR="00A649DD">
        <w:rPr>
          <w:color w:val="000000"/>
        </w:rPr>
        <w:t xml:space="preserve"> Carry tells Tracy about a plan to stage a flash mob in the National Gallery Tracy agrees to help sneak Carry’s tablet into the gallery (violation of security rules). The tablet is being investigated as evidence in the case of potential artwork defacement.</w:t>
      </w:r>
      <w:r w:rsidR="00CB5BFC" w:rsidRPr="003E4E3E">
        <w:rPr>
          <w:rFonts w:eastAsia="Roboto"/>
          <w:shd w:val="clear" w:color="auto" w:fill="FFF2CC"/>
        </w:rPr>
        <w:t xml:space="preserve"> </w:t>
      </w:r>
      <w:r w:rsidRPr="003E4E3E">
        <w:rPr>
          <w:rFonts w:eastAsia="Roboto"/>
          <w:shd w:val="clear" w:color="auto" w:fill="FFF2CC"/>
        </w:rPr>
        <w:t>]</w:t>
      </w:r>
      <w:r w:rsidRPr="003E4E3E">
        <w:rPr>
          <w:rFonts w:eastAsia="Roboto"/>
        </w:rPr>
        <w:t xml:space="preserve"> </w:t>
      </w:r>
    </w:p>
    <w:p w:rsidR="00823E20" w:rsidRPr="003E4E3E" w:rsidRDefault="00823E20" w:rsidP="001A7539">
      <w:pPr>
        <w:ind w:left="720"/>
        <w:rPr>
          <w:rFonts w:eastAsia="Roboto"/>
        </w:rPr>
      </w:pPr>
    </w:p>
    <w:p w:rsidR="00823E20" w:rsidRPr="003E4E3E" w:rsidRDefault="00823E20">
      <w:pPr>
        <w:rPr>
          <w:shd w:val="clear" w:color="auto" w:fill="FFF2CC"/>
        </w:rPr>
      </w:pPr>
    </w:p>
    <w:p w:rsidR="00823E20" w:rsidRPr="003E4E3E" w:rsidRDefault="00823E20">
      <w:pPr>
        <w:rPr>
          <w:rFonts w:eastAsia="Roboto"/>
        </w:rPr>
      </w:pPr>
    </w:p>
    <w:p w:rsidR="00823E20" w:rsidRPr="003E4E3E" w:rsidRDefault="00B8434D">
      <w:pPr>
        <w:pStyle w:val="Heading1"/>
        <w:rPr>
          <w:rFonts w:eastAsia="Lora"/>
          <w:color w:val="0B5394"/>
          <w:sz w:val="22"/>
          <w:szCs w:val="22"/>
        </w:rPr>
      </w:pPr>
      <w:bookmarkStart w:id="13" w:name="_w4pkinqwxqi8" w:colFirst="0" w:colLast="0"/>
      <w:bookmarkEnd w:id="13"/>
      <w:r w:rsidRPr="003E4E3E">
        <w:rPr>
          <w:rFonts w:eastAsia="Lora"/>
          <w:color w:val="0B5394"/>
          <w:sz w:val="22"/>
          <w:szCs w:val="22"/>
        </w:rPr>
        <w:t>Appendix A: Correspondence Evidence</w:t>
      </w:r>
    </w:p>
    <w:p w:rsidR="00823E20" w:rsidRPr="003E4E3E" w:rsidRDefault="00823E20"/>
    <w:p w:rsidR="00823E20" w:rsidRPr="003E4E3E" w:rsidRDefault="00B8434D">
      <w:pPr>
        <w:rPr>
          <w:rFonts w:eastAsia="Roboto"/>
        </w:rPr>
      </w:pPr>
      <w:r w:rsidRPr="003E4E3E">
        <w:rPr>
          <w:rFonts w:eastAsia="Roboto"/>
        </w:rPr>
        <w:t xml:space="preserve">This subsection will provide an amalgamation of the email and SMS </w:t>
      </w:r>
      <w:proofErr w:type="spellStart"/>
      <w:r w:rsidRPr="003E4E3E">
        <w:rPr>
          <w:rFonts w:eastAsia="Roboto"/>
        </w:rPr>
        <w:t>corresponce</w:t>
      </w:r>
      <w:proofErr w:type="spellEnd"/>
      <w:r w:rsidRPr="003E4E3E">
        <w:rPr>
          <w:rFonts w:eastAsia="Roboto"/>
        </w:rPr>
        <w:t xml:space="preserve"> evidence. </w:t>
      </w:r>
    </w:p>
    <w:p w:rsidR="00ED7DDF" w:rsidRPr="003E4E3E" w:rsidRDefault="00B8434D">
      <w:pPr>
        <w:rPr>
          <w:rFonts w:eastAsia="Roboto"/>
          <w:shd w:val="clear" w:color="auto" w:fill="FFF2CC"/>
        </w:rPr>
      </w:pPr>
      <w:r w:rsidRPr="003E4E3E">
        <w:rPr>
          <w:rFonts w:eastAsia="Roboto"/>
          <w:shd w:val="clear" w:color="auto" w:fill="FFF2CC"/>
        </w:rPr>
        <w:t>[</w:t>
      </w:r>
    </w:p>
    <w:tbl>
      <w:tblPr>
        <w:tblW w:w="127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310"/>
        <w:gridCol w:w="8940"/>
      </w:tblGrid>
      <w:tr w:rsidR="00ED7DDF" w:rsidRPr="00ED7DDF" w:rsidTr="00B64176">
        <w:trPr>
          <w:trHeight w:val="510"/>
        </w:trPr>
        <w:tc>
          <w:tcPr>
            <w:tcW w:w="12780" w:type="dxa"/>
            <w:gridSpan w:val="3"/>
            <w:shd w:val="clear" w:color="auto" w:fill="0B5394"/>
            <w:tcMar>
              <w:top w:w="100" w:type="dxa"/>
              <w:left w:w="100" w:type="dxa"/>
              <w:bottom w:w="100" w:type="dxa"/>
              <w:right w:w="100" w:type="dxa"/>
            </w:tcMar>
          </w:tcPr>
          <w:p w:rsidR="00ED7DDF" w:rsidRPr="00ED7DDF" w:rsidRDefault="00ED7DDF" w:rsidP="00ED7DDF">
            <w:pPr>
              <w:widowControl w:val="0"/>
              <w:spacing w:line="240" w:lineRule="auto"/>
              <w:jc w:val="center"/>
              <w:rPr>
                <w:b/>
                <w:color w:val="FFFFFF"/>
              </w:rPr>
            </w:pPr>
            <w:r w:rsidRPr="00ED7DDF">
              <w:rPr>
                <w:b/>
                <w:color w:val="FFFFFF"/>
              </w:rPr>
              <w:t>Table 1.2: Contents of Email</w:t>
            </w:r>
          </w:p>
        </w:tc>
      </w:tr>
      <w:tr w:rsidR="00ED7DDF" w:rsidRPr="00ED7DDF" w:rsidTr="00B64176">
        <w:tc>
          <w:tcPr>
            <w:tcW w:w="1530" w:type="dxa"/>
            <w:shd w:val="clear" w:color="auto" w:fill="CFE2F3"/>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jc w:val="center"/>
              <w:rPr>
                <w:b/>
              </w:rPr>
            </w:pPr>
            <w:r w:rsidRPr="00ED7DDF">
              <w:rPr>
                <w:b/>
              </w:rPr>
              <w:t>Timestamps</w:t>
            </w:r>
          </w:p>
        </w:tc>
        <w:tc>
          <w:tcPr>
            <w:tcW w:w="2310" w:type="dxa"/>
            <w:shd w:val="clear" w:color="auto" w:fill="CFE2F3"/>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jc w:val="center"/>
              <w:rPr>
                <w:b/>
              </w:rPr>
            </w:pPr>
            <w:r w:rsidRPr="00ED7DDF">
              <w:rPr>
                <w:b/>
              </w:rPr>
              <w:t>Header Information</w:t>
            </w:r>
          </w:p>
        </w:tc>
        <w:tc>
          <w:tcPr>
            <w:tcW w:w="8940" w:type="dxa"/>
            <w:shd w:val="clear" w:color="auto" w:fill="CFE2F3"/>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jc w:val="center"/>
              <w:rPr>
                <w:b/>
              </w:rPr>
            </w:pPr>
            <w:r w:rsidRPr="00ED7DDF">
              <w:rPr>
                <w:b/>
              </w:rPr>
              <w:t>Body</w:t>
            </w:r>
          </w:p>
        </w:tc>
      </w:tr>
      <w:tr w:rsidR="00ED7DDF" w:rsidRPr="00ED7DDF" w:rsidTr="00B64176">
        <w:trPr>
          <w:trHeight w:val="465"/>
        </w:trPr>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6/19/2012 20:06:33</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 patsumtwelve@gmail.com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 tracysumtwelve@gmail.com</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Subject: Paris Speak and answer</w:t>
            </w:r>
          </w:p>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Pat emails Tracy letting her know that he has accepted her proposal and asks her to email using her alias for further instructions.</w:t>
            </w: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lastRenderedPageBreak/>
              <w:t>6/19/2012 21:38:59</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F: perrypatsum@yahoo.com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 coralbluetwo@hotmail.com</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 xml:space="preserve">Subject: </w:t>
            </w:r>
            <w:proofErr w:type="spellStart"/>
            <w:r w:rsidRPr="00ED7DDF">
              <w:rPr>
                <w:rFonts w:eastAsia="Times New Roman"/>
                <w:color w:val="000000"/>
                <w:lang w:val="en-US"/>
              </w:rPr>
              <w:t>Crazydave</w:t>
            </w:r>
            <w:proofErr w:type="spellEnd"/>
            <w:r w:rsidRPr="00ED7DDF">
              <w:rPr>
                <w:rFonts w:eastAsia="Times New Roman"/>
                <w:color w:val="000000"/>
                <w:lang w:val="en-US"/>
              </w:rPr>
              <w:t xml:space="preserve"> by the VMs Attachment: Crazydave1.mp3</w:t>
            </w:r>
          </w:p>
          <w:p w:rsidR="00ED7DDF" w:rsidRPr="00ED7DDF" w:rsidRDefault="00ED7DDF" w:rsidP="00ED7DDF">
            <w:pPr>
              <w:widowControl w:val="0"/>
              <w:pBdr>
                <w:top w:val="nil"/>
                <w:left w:val="nil"/>
                <w:bottom w:val="nil"/>
                <w:right w:val="nil"/>
                <w:between w:val="nil"/>
              </w:pBdr>
              <w:spacing w:line="240" w:lineRule="auto"/>
              <w:rPr>
                <w:lang w:val="en-US"/>
              </w:rPr>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rPr>
                <w:color w:val="000000"/>
              </w:rPr>
            </w:pPr>
            <w:r w:rsidRPr="00ED7DDF">
              <w:rPr>
                <w:color w:val="000000"/>
              </w:rPr>
              <w:t>Pat (Perry) emails Tracy (Coral) with instructions to install a Virtual Machine hidden in an audio file.</w:t>
            </w:r>
          </w:p>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6/29/2012 14:31:36</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F: perrypatsum@yahoo.com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 tracysumtwelve@gmail.com</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Subject: hey sis</w:t>
            </w:r>
          </w:p>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Pat (Perry) emails Tracy addressing her as ‘sister’ and enquires about Terry. Asks her to check in with Coral with whom he has been planning some things. He also suggests all of them going together for dinner as friends.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He asks Tracy to check in with Coral.</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Possible misdirection attempted by referring to Coral as a third person in the narrative</w:t>
            </w:r>
          </w:p>
          <w:p w:rsidR="00ED7DDF" w:rsidRPr="00ED7DDF" w:rsidRDefault="00ED7DDF" w:rsidP="00ED7DDF">
            <w:pPr>
              <w:widowControl w:val="0"/>
              <w:pBdr>
                <w:top w:val="nil"/>
                <w:left w:val="nil"/>
                <w:bottom w:val="nil"/>
                <w:right w:val="nil"/>
                <w:between w:val="nil"/>
              </w:pBdr>
              <w:spacing w:line="240" w:lineRule="auto"/>
              <w:rPr>
                <w:lang w:val="en-US"/>
              </w:rPr>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7/3/2012 14:53:04</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F: perrypatsum@yahoo.com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 :coralbluetwo@hotmail.com</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Subject: Re: Some good news</w:t>
            </w:r>
          </w:p>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Email Thread: Some good news</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Tracy (Coral) emails Pat (Perry) saying that the exhibit is rare and highly valuable stamp collection and that may be this is their opportunity.</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Pat (Perry) replies to Tracy (Coral) asking her to collect as much information as possible about the stamp exhibit and that in the meantime he would look into options for pulling off the heist.</w:t>
            </w:r>
          </w:p>
          <w:p w:rsidR="00ED7DDF" w:rsidRPr="00ED7DDF" w:rsidRDefault="00ED7DDF" w:rsidP="00ED7DDF">
            <w:pPr>
              <w:widowControl w:val="0"/>
              <w:pBdr>
                <w:top w:val="nil"/>
                <w:left w:val="nil"/>
                <w:bottom w:val="nil"/>
                <w:right w:val="nil"/>
                <w:between w:val="nil"/>
              </w:pBdr>
              <w:spacing w:line="240" w:lineRule="auto"/>
              <w:rPr>
                <w:lang w:val="en-US"/>
              </w:rPr>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7/6/2012 15:49:31</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F: patsumtwelve@gmail.com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 throne1966@hotmail.com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Cc:coralbluetwo@hotmail.com</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Subject: can't pass up</w:t>
            </w:r>
          </w:p>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Pat emails King with Tracy (Coral) in cc, saying that he has a lucrative proposition, a heist at national gallery. He also threatens King to comply or else he would put King’s parole in jeopardy.</w:t>
            </w: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7/9/2012 14:44:11</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F: tracysumtwelve@gmail.com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lastRenderedPageBreak/>
              <w:t>T: coralbluetwo@hotmail.com</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Subject: things</w:t>
            </w:r>
          </w:p>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proofErr w:type="gramStart"/>
            <w:r w:rsidRPr="00ED7DDF">
              <w:rPr>
                <w:rFonts w:eastAsia="Times New Roman"/>
                <w:color w:val="000000"/>
                <w:lang w:val="en-US"/>
              </w:rPr>
              <w:lastRenderedPageBreak/>
              <w:t>documents.zip</w:t>
            </w:r>
            <w:proofErr w:type="gramEnd"/>
            <w:r w:rsidRPr="00ED7DDF">
              <w:rPr>
                <w:rFonts w:eastAsia="Times New Roman"/>
                <w:color w:val="000000"/>
                <w:lang w:val="en-US"/>
              </w:rPr>
              <w:t xml:space="preserve"> is a compressed ZIP folder containing 3 insurance documents related to stamps.</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proofErr w:type="gramStart"/>
            <w:r w:rsidRPr="00ED7DDF">
              <w:rPr>
                <w:rFonts w:eastAsia="Times New Roman"/>
                <w:color w:val="000000"/>
                <w:lang w:val="en-US"/>
              </w:rPr>
              <w:lastRenderedPageBreak/>
              <w:t>docs.zip</w:t>
            </w:r>
            <w:proofErr w:type="gramEnd"/>
            <w:r w:rsidRPr="00ED7DDF">
              <w:rPr>
                <w:rFonts w:eastAsia="Times New Roman"/>
                <w:color w:val="000000"/>
                <w:lang w:val="en-US"/>
              </w:rPr>
              <w:t xml:space="preserve"> is an encrypted ZIP folder containing 3 insurance documents related to stamps.</w:t>
            </w:r>
          </w:p>
          <w:p w:rsidR="00ED7DDF" w:rsidRPr="00ED7DDF" w:rsidRDefault="00ED7DDF" w:rsidP="00ED7DDF">
            <w:pPr>
              <w:widowControl w:val="0"/>
              <w:pBdr>
                <w:top w:val="nil"/>
                <w:left w:val="nil"/>
                <w:bottom w:val="nil"/>
                <w:right w:val="nil"/>
                <w:between w:val="nil"/>
              </w:pBdr>
              <w:spacing w:line="240" w:lineRule="auto"/>
              <w:rPr>
                <w:lang w:val="en-US"/>
              </w:rPr>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lastRenderedPageBreak/>
              <w:t>7/9/2012 18:18:47</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F: carrysum2012@yahoo.com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 tracysumtwelve@gmail.com</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Subject: Re: Long time no see</w:t>
            </w:r>
            <w:proofErr w:type="gramStart"/>
            <w:r w:rsidRPr="00ED7DDF">
              <w:rPr>
                <w:rFonts w:eastAsia="Times New Roman"/>
                <w:color w:val="000000"/>
                <w:lang w:val="en-US"/>
              </w:rPr>
              <w:t>..</w:t>
            </w:r>
            <w:proofErr w:type="gramEnd"/>
          </w:p>
          <w:p w:rsidR="00ED7DDF" w:rsidRPr="00ED7DDF" w:rsidRDefault="00ED7DDF" w:rsidP="00ED7DDF">
            <w:pPr>
              <w:widowControl w:val="0"/>
              <w:pBdr>
                <w:top w:val="nil"/>
                <w:left w:val="nil"/>
                <w:bottom w:val="nil"/>
                <w:right w:val="nil"/>
                <w:between w:val="nil"/>
              </w:pBdr>
              <w:spacing w:line="240" w:lineRule="auto"/>
              <w:rPr>
                <w:lang w:val="en-US"/>
              </w:rPr>
            </w:pPr>
          </w:p>
        </w:tc>
        <w:tc>
          <w:tcPr>
            <w:tcW w:w="894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Email Thread: Long time no see... Tracy thanked Carry for the lunch.</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Carry emails Tracy asking for help sneaking in a tablet for a flash mob event they had spoken earlier about. Carry suggests that Tracy would be compensated in some way for the help.</w:t>
            </w:r>
          </w:p>
          <w:p w:rsidR="00ED7DDF" w:rsidRPr="00ED7DDF" w:rsidRDefault="00ED7DDF" w:rsidP="00ED7DDF">
            <w:pPr>
              <w:widowControl w:val="0"/>
              <w:pBdr>
                <w:top w:val="nil"/>
                <w:left w:val="nil"/>
                <w:bottom w:val="nil"/>
                <w:right w:val="nil"/>
                <w:between w:val="nil"/>
              </w:pBdr>
              <w:spacing w:line="240" w:lineRule="auto"/>
              <w:rPr>
                <w:lang w:val="en-US"/>
              </w:rPr>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7/10/2012 13:48:40</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F: carrysum2012@yahoo.com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 tracysumtwelve@gmail.com</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Subject: Re: Long time no see...</w:t>
            </w:r>
          </w:p>
          <w:p w:rsidR="00ED7DDF" w:rsidRPr="00ED7DDF" w:rsidRDefault="00ED7DDF" w:rsidP="00ED7DDF">
            <w:pPr>
              <w:widowControl w:val="0"/>
              <w:pBdr>
                <w:top w:val="nil"/>
                <w:left w:val="nil"/>
                <w:bottom w:val="nil"/>
                <w:right w:val="nil"/>
                <w:between w:val="nil"/>
              </w:pBdr>
              <w:spacing w:line="240" w:lineRule="auto"/>
              <w:rPr>
                <w:lang w:val="en-US"/>
              </w:rPr>
            </w:pPr>
          </w:p>
        </w:tc>
        <w:tc>
          <w:tcPr>
            <w:tcW w:w="894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Email Thread: Long time no see…</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Tracy agrees to help Carry sneak in the tablet and asks when Carry would like to get in to take a look around the gallery.</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Carry replies saying that this would be a big help and asks if she could come around 9 tomorrow.</w:t>
            </w:r>
          </w:p>
          <w:p w:rsidR="00ED7DDF" w:rsidRPr="00ED7DDF" w:rsidRDefault="00ED7DDF" w:rsidP="00ED7DDF">
            <w:pPr>
              <w:widowControl w:val="0"/>
              <w:pBdr>
                <w:top w:val="nil"/>
                <w:left w:val="nil"/>
                <w:bottom w:val="nil"/>
                <w:right w:val="nil"/>
                <w:between w:val="nil"/>
              </w:pBdr>
              <w:spacing w:line="240" w:lineRule="auto"/>
              <w:rPr>
                <w:lang w:val="en-US"/>
              </w:rPr>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r w:rsidRPr="00ED7DDF">
              <w:rPr>
                <w:color w:val="000000"/>
              </w:rPr>
              <w:t>7/10/2012 15:24:57</w:t>
            </w:r>
          </w:p>
        </w:tc>
        <w:tc>
          <w:tcPr>
            <w:tcW w:w="231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F: patsumtwelve@gmail.com </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T: coralbluetwo@hotmail.com </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 xml:space="preserve">Subject: </w:t>
            </w:r>
            <w:proofErr w:type="spellStart"/>
            <w:r w:rsidRPr="00ED7DDF">
              <w:rPr>
                <w:rFonts w:eastAsia="Times New Roman"/>
                <w:color w:val="000000"/>
                <w:lang w:val="en-US"/>
              </w:rPr>
              <w:t>Fwd</w:t>
            </w:r>
            <w:proofErr w:type="spellEnd"/>
            <w:r w:rsidRPr="00ED7DDF">
              <w:rPr>
                <w:rFonts w:eastAsia="Times New Roman"/>
                <w:color w:val="000000"/>
                <w:lang w:val="en-US"/>
              </w:rPr>
              <w:t>: can't pass up</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Attachment: needs.txt</w:t>
            </w:r>
          </w:p>
          <w:p w:rsidR="00ED7DDF" w:rsidRPr="00ED7DDF" w:rsidRDefault="00ED7DDF" w:rsidP="00ED7DDF">
            <w:pPr>
              <w:widowControl w:val="0"/>
              <w:pBdr>
                <w:top w:val="nil"/>
                <w:left w:val="nil"/>
                <w:bottom w:val="nil"/>
                <w:right w:val="nil"/>
                <w:between w:val="nil"/>
              </w:pBdr>
              <w:spacing w:line="240" w:lineRule="auto"/>
              <w:rPr>
                <w:lang w:val="en-US"/>
              </w:rPr>
            </w:pPr>
          </w:p>
        </w:tc>
        <w:tc>
          <w:tcPr>
            <w:tcW w:w="8940" w:type="dxa"/>
            <w:shd w:val="clear" w:color="auto" w:fill="auto"/>
            <w:tcMar>
              <w:top w:w="100" w:type="dxa"/>
              <w:left w:w="100" w:type="dxa"/>
              <w:bottom w:w="100" w:type="dxa"/>
              <w:right w:w="100" w:type="dxa"/>
            </w:tcMar>
          </w:tcPr>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Email Thread: cant’ pass up</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King agrees to help with the heist and sends in a document with equipment required for it. The attached document is saved as a ‘txt’ file.</w:t>
            </w:r>
          </w:p>
          <w:p w:rsidR="00ED7DDF" w:rsidRPr="00ED7DDF" w:rsidRDefault="00ED7DDF" w:rsidP="00ED7DDF">
            <w:pPr>
              <w:spacing w:line="240" w:lineRule="auto"/>
              <w:rPr>
                <w:rFonts w:ascii="Times New Roman" w:eastAsia="Times New Roman" w:hAnsi="Times New Roman" w:cs="Times New Roman"/>
                <w:sz w:val="24"/>
                <w:szCs w:val="24"/>
                <w:lang w:val="en-US"/>
              </w:rPr>
            </w:pP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Pat forwards that email to Tracy (Coral)</w:t>
            </w:r>
          </w:p>
          <w:p w:rsidR="00ED7DDF" w:rsidRPr="00ED7DDF" w:rsidRDefault="00ED7DDF" w:rsidP="00ED7DDF">
            <w:pPr>
              <w:spacing w:line="240" w:lineRule="auto"/>
              <w:rPr>
                <w:rFonts w:ascii="Times New Roman" w:eastAsia="Times New Roman" w:hAnsi="Times New Roman" w:cs="Times New Roman"/>
                <w:sz w:val="24"/>
                <w:szCs w:val="24"/>
                <w:lang w:val="en-US"/>
              </w:rPr>
            </w:pPr>
            <w:r w:rsidRPr="00ED7DDF">
              <w:rPr>
                <w:rFonts w:eastAsia="Times New Roman"/>
                <w:color w:val="000000"/>
                <w:lang w:val="en-US"/>
              </w:rPr>
              <w:t>*needs.txt is a pdf file which was saved with a wrong extension.</w:t>
            </w:r>
          </w:p>
          <w:p w:rsidR="00ED7DDF" w:rsidRPr="00ED7DDF" w:rsidRDefault="00ED7DDF" w:rsidP="00ED7DDF">
            <w:pPr>
              <w:widowControl w:val="0"/>
              <w:pBdr>
                <w:top w:val="nil"/>
                <w:left w:val="nil"/>
                <w:bottom w:val="nil"/>
                <w:right w:val="nil"/>
                <w:between w:val="nil"/>
              </w:pBdr>
              <w:spacing w:line="240" w:lineRule="auto"/>
              <w:rPr>
                <w:lang w:val="en-US"/>
              </w:rPr>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r w:rsidR="00ED7DDF" w:rsidRPr="00ED7DDF" w:rsidTr="00B64176">
        <w:tc>
          <w:tcPr>
            <w:tcW w:w="153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231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c>
          <w:tcPr>
            <w:tcW w:w="8940" w:type="dxa"/>
            <w:shd w:val="clear" w:color="auto" w:fill="auto"/>
            <w:tcMar>
              <w:top w:w="100" w:type="dxa"/>
              <w:left w:w="100" w:type="dxa"/>
              <w:bottom w:w="100" w:type="dxa"/>
              <w:right w:w="100" w:type="dxa"/>
            </w:tcMar>
          </w:tcPr>
          <w:p w:rsidR="00ED7DDF" w:rsidRPr="00ED7DDF" w:rsidRDefault="00ED7DDF" w:rsidP="00ED7DDF">
            <w:pPr>
              <w:widowControl w:val="0"/>
              <w:pBdr>
                <w:top w:val="nil"/>
                <w:left w:val="nil"/>
                <w:bottom w:val="nil"/>
                <w:right w:val="nil"/>
                <w:between w:val="nil"/>
              </w:pBdr>
              <w:spacing w:line="240" w:lineRule="auto"/>
            </w:pPr>
          </w:p>
        </w:tc>
      </w:tr>
    </w:tbl>
    <w:p w:rsidR="00823E20" w:rsidRPr="003E4E3E" w:rsidRDefault="00823E20">
      <w:pPr>
        <w:rPr>
          <w:rFonts w:eastAsia="Roboto"/>
          <w:shd w:val="clear" w:color="auto" w:fill="FFF2CC"/>
        </w:rPr>
      </w:pPr>
    </w:p>
    <w:p w:rsidR="00823E20" w:rsidRPr="003E4E3E" w:rsidRDefault="00823E20">
      <w:pPr>
        <w:rPr>
          <w:rFonts w:eastAsia="Roboto"/>
          <w:shd w:val="clear" w:color="auto" w:fill="FFF2CC"/>
        </w:rPr>
      </w:pPr>
    </w:p>
    <w:p w:rsidR="00823E20" w:rsidRPr="003E4E3E" w:rsidRDefault="00823E20">
      <w:pPr>
        <w:rPr>
          <w:shd w:val="clear" w:color="auto" w:fill="FFF2CC"/>
        </w:rPr>
      </w:pPr>
    </w:p>
    <w:p w:rsidR="00823E20" w:rsidRPr="003E4E3E" w:rsidRDefault="00B8434D">
      <w:pPr>
        <w:pStyle w:val="Heading1"/>
        <w:rPr>
          <w:rFonts w:eastAsia="Lora"/>
          <w:color w:val="0B5394"/>
          <w:sz w:val="22"/>
          <w:szCs w:val="22"/>
        </w:rPr>
      </w:pPr>
      <w:bookmarkStart w:id="14" w:name="_f8fx30pgaw29" w:colFirst="0" w:colLast="0"/>
      <w:bookmarkEnd w:id="14"/>
      <w:r w:rsidRPr="003E4E3E">
        <w:rPr>
          <w:rFonts w:eastAsia="Lora"/>
          <w:color w:val="0B5394"/>
          <w:sz w:val="22"/>
          <w:szCs w:val="22"/>
        </w:rPr>
        <w:t xml:space="preserve">Appendix B: </w:t>
      </w:r>
      <w:proofErr w:type="spellStart"/>
      <w:r w:rsidRPr="003E4E3E">
        <w:rPr>
          <w:rFonts w:eastAsia="Lora"/>
          <w:color w:val="0B5394"/>
          <w:sz w:val="22"/>
          <w:szCs w:val="22"/>
        </w:rPr>
        <w:t>WiFi</w:t>
      </w:r>
      <w:proofErr w:type="spellEnd"/>
      <w:r w:rsidRPr="003E4E3E">
        <w:rPr>
          <w:rFonts w:eastAsia="Lora"/>
          <w:color w:val="0B5394"/>
          <w:sz w:val="22"/>
          <w:szCs w:val="22"/>
        </w:rPr>
        <w:t xml:space="preserve"> and GPS Location Information</w:t>
      </w:r>
    </w:p>
    <w:p w:rsidR="00823E20" w:rsidRPr="003E4E3E" w:rsidRDefault="00823E20"/>
    <w:p w:rsidR="007A49BC" w:rsidRPr="003E4E3E" w:rsidRDefault="00B8434D">
      <w:pPr>
        <w:rPr>
          <w:rFonts w:eastAsia="Roboto"/>
          <w:shd w:val="clear" w:color="auto" w:fill="FFF2CC"/>
        </w:rPr>
      </w:pPr>
      <w:r w:rsidRPr="003E4E3E">
        <w:rPr>
          <w:rFonts w:eastAsia="Roboto"/>
          <w:shd w:val="clear" w:color="auto" w:fill="FFF2CC"/>
        </w:rPr>
        <w:t>[</w:t>
      </w:r>
    </w:p>
    <w:tbl>
      <w:tblPr>
        <w:tblW w:w="12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605"/>
        <w:gridCol w:w="2175"/>
        <w:gridCol w:w="6180"/>
        <w:gridCol w:w="1785"/>
      </w:tblGrid>
      <w:tr w:rsidR="007A49BC" w:rsidRPr="007A49BC" w:rsidTr="00B64176">
        <w:trPr>
          <w:trHeight w:val="510"/>
        </w:trPr>
        <w:tc>
          <w:tcPr>
            <w:tcW w:w="12975" w:type="dxa"/>
            <w:gridSpan w:val="5"/>
            <w:shd w:val="clear" w:color="auto" w:fill="0B5394"/>
            <w:tcMar>
              <w:top w:w="100" w:type="dxa"/>
              <w:left w:w="100" w:type="dxa"/>
              <w:bottom w:w="100" w:type="dxa"/>
              <w:right w:w="100" w:type="dxa"/>
            </w:tcMar>
          </w:tcPr>
          <w:p w:rsidR="007A49BC" w:rsidRPr="007A49BC" w:rsidRDefault="007A49BC" w:rsidP="007A49BC">
            <w:pPr>
              <w:widowControl w:val="0"/>
              <w:spacing w:line="240" w:lineRule="auto"/>
              <w:jc w:val="center"/>
              <w:rPr>
                <w:b/>
                <w:color w:val="FFFFFF"/>
              </w:rPr>
            </w:pPr>
            <w:r w:rsidRPr="007A49BC">
              <w:rPr>
                <w:b/>
                <w:color w:val="FFFFFF"/>
              </w:rPr>
              <w:tab/>
              <w:t xml:space="preserve">Location Information </w:t>
            </w:r>
          </w:p>
        </w:tc>
      </w:tr>
      <w:tr w:rsidR="007A49BC" w:rsidRPr="007A49BC" w:rsidTr="00B64176">
        <w:tc>
          <w:tcPr>
            <w:tcW w:w="1230" w:type="dxa"/>
            <w:shd w:val="clear" w:color="auto" w:fill="CFE2F3"/>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jc w:val="center"/>
              <w:rPr>
                <w:b/>
              </w:rPr>
            </w:pPr>
            <w:r w:rsidRPr="007A49BC">
              <w:rPr>
                <w:b/>
              </w:rPr>
              <w:t>Artifact #</w:t>
            </w:r>
          </w:p>
        </w:tc>
        <w:tc>
          <w:tcPr>
            <w:tcW w:w="1605" w:type="dxa"/>
            <w:shd w:val="clear" w:color="auto" w:fill="CFE2F3"/>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jc w:val="center"/>
              <w:rPr>
                <w:b/>
              </w:rPr>
            </w:pPr>
            <w:r w:rsidRPr="007A49BC">
              <w:rPr>
                <w:b/>
              </w:rPr>
              <w:t>Timestamp</w:t>
            </w:r>
          </w:p>
        </w:tc>
        <w:tc>
          <w:tcPr>
            <w:tcW w:w="2175" w:type="dxa"/>
            <w:shd w:val="clear" w:color="auto" w:fill="CFE2F3"/>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jc w:val="center"/>
              <w:rPr>
                <w:b/>
              </w:rPr>
            </w:pPr>
            <w:r w:rsidRPr="007A49BC">
              <w:rPr>
                <w:b/>
              </w:rPr>
              <w:t>Header Information</w:t>
            </w:r>
          </w:p>
        </w:tc>
        <w:tc>
          <w:tcPr>
            <w:tcW w:w="6180" w:type="dxa"/>
            <w:shd w:val="clear" w:color="auto" w:fill="CFE2F3"/>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jc w:val="center"/>
              <w:rPr>
                <w:b/>
              </w:rPr>
            </w:pPr>
            <w:r w:rsidRPr="007A49BC" w:rsidDel="00E15C50">
              <w:rPr>
                <w:b/>
              </w:rPr>
              <w:t>Body</w:t>
            </w:r>
            <w:ins w:id="15" w:author="Olga" w:date="2022-10-15T23:49:00Z">
              <w:r w:rsidRPr="007A49BC">
                <w:rPr>
                  <w:b/>
                </w:rPr>
                <w:t xml:space="preserve"> Coordinates</w:t>
              </w:r>
            </w:ins>
          </w:p>
        </w:tc>
        <w:tc>
          <w:tcPr>
            <w:tcW w:w="1785" w:type="dxa"/>
            <w:shd w:val="clear" w:color="auto" w:fill="CFE2F3"/>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jc w:val="center"/>
              <w:rPr>
                <w:b/>
              </w:rPr>
            </w:pPr>
            <w:r w:rsidRPr="007A49BC">
              <w:rPr>
                <w:b/>
              </w:rPr>
              <w:t>Map Screenshot</w:t>
            </w:r>
          </w:p>
        </w:tc>
      </w:tr>
      <w:tr w:rsidR="007A49BC" w:rsidRPr="007A49BC" w:rsidTr="00B64176">
        <w:trPr>
          <w:trHeight w:val="465"/>
        </w:trPr>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color w:val="000000"/>
              </w:rPr>
              <w:t>3.61306882473715E8</w:t>
            </w: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color w:val="000000"/>
              </w:rPr>
              <w:t>38.88055896 -77.11553561</w:t>
            </w: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noProof/>
                <w:lang w:val="en-US"/>
              </w:rPr>
              <w:drawing>
                <wp:inline distT="0" distB="0" distL="0" distR="0" wp14:anchorId="34E6AB9D" wp14:editId="10527BE8">
                  <wp:extent cx="37147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4750" cy="2362200"/>
                          </a:xfrm>
                          <a:prstGeom prst="rect">
                            <a:avLst/>
                          </a:prstGeom>
                        </pic:spPr>
                      </pic:pic>
                    </a:graphicData>
                  </a:graphic>
                </wp:inline>
              </w:drawing>
            </w: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color w:val="000000"/>
              </w:rPr>
              <w:t>3.61307043743548E8</w:t>
            </w: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color w:val="000000"/>
              </w:rPr>
              <w:t>38.88155686 -77.11480695</w:t>
            </w: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noProof/>
                <w:lang w:val="en-US"/>
              </w:rPr>
              <w:drawing>
                <wp:inline distT="0" distB="0" distL="0" distR="0" wp14:anchorId="47682CE7" wp14:editId="028F678C">
                  <wp:extent cx="32289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28975" cy="2390775"/>
                          </a:xfrm>
                          <a:prstGeom prst="rect">
                            <a:avLst/>
                          </a:prstGeom>
                        </pic:spPr>
                      </pic:pic>
                    </a:graphicData>
                  </a:graphic>
                </wp:inline>
              </w:drawing>
            </w: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color w:val="000000"/>
              </w:rPr>
              <w:t>3.63015762683134E8</w:t>
            </w: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color w:val="000000"/>
              </w:rPr>
              <w:t> 38.88021904 -77.11561894</w:t>
            </w: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color w:val="000000"/>
              </w:rPr>
              <w:t>3.63198767554628E8</w:t>
            </w: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color w:val="000000"/>
              </w:rPr>
              <w:t> 38.88055533 -77.11455225</w:t>
            </w: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r w:rsidRPr="007A49BC">
              <w:rPr>
                <w:noProof/>
                <w:lang w:val="en-US"/>
              </w:rPr>
              <w:drawing>
                <wp:inline distT="0" distB="0" distL="0" distR="0" wp14:anchorId="5284203A" wp14:editId="31D53E05">
                  <wp:extent cx="33337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0" cy="1952625"/>
                          </a:xfrm>
                          <a:prstGeom prst="rect">
                            <a:avLst/>
                          </a:prstGeom>
                        </pic:spPr>
                      </pic:pic>
                    </a:graphicData>
                  </a:graphic>
                </wp:inline>
              </w:drawing>
            </w: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r w:rsidR="007A49BC" w:rsidRPr="007A49BC" w:rsidTr="00B64176">
        <w:tc>
          <w:tcPr>
            <w:tcW w:w="123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6180"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7A49BC" w:rsidRPr="007A49BC" w:rsidRDefault="007A49BC" w:rsidP="007A49BC">
            <w:pPr>
              <w:widowControl w:val="0"/>
              <w:pBdr>
                <w:top w:val="nil"/>
                <w:left w:val="nil"/>
                <w:bottom w:val="nil"/>
                <w:right w:val="nil"/>
                <w:between w:val="nil"/>
              </w:pBdr>
              <w:spacing w:line="240" w:lineRule="auto"/>
            </w:pPr>
          </w:p>
        </w:tc>
      </w:tr>
    </w:tbl>
    <w:p w:rsidR="00823E20" w:rsidRPr="003E4E3E" w:rsidRDefault="00B8434D">
      <w:pPr>
        <w:rPr>
          <w:shd w:val="clear" w:color="auto" w:fill="FFF2CC"/>
        </w:rPr>
      </w:pPr>
      <w:proofErr w:type="gramStart"/>
      <w:r w:rsidRPr="003E4E3E">
        <w:rPr>
          <w:rFonts w:eastAsia="Roboto"/>
          <w:shd w:val="clear" w:color="auto" w:fill="FFF2CC"/>
        </w:rPr>
        <w:t>your</w:t>
      </w:r>
      <w:proofErr w:type="gramEnd"/>
      <w:r w:rsidRPr="003E4E3E">
        <w:rPr>
          <w:rFonts w:eastAsia="Roboto"/>
          <w:shd w:val="clear" w:color="auto" w:fill="FFF2CC"/>
        </w:rPr>
        <w:t xml:space="preserve"> GPS Evidence Worksheet here.] </w:t>
      </w:r>
    </w:p>
    <w:p w:rsidR="00823E20" w:rsidRPr="003E4E3E" w:rsidRDefault="00823E20">
      <w:pPr>
        <w:rPr>
          <w:rFonts w:eastAsia="Roboto"/>
        </w:rPr>
      </w:pPr>
    </w:p>
    <w:sectPr w:rsidR="00823E20" w:rsidRPr="003E4E3E" w:rsidSect="0003056B">
      <w:footerReference w:type="default" r:id="rId16"/>
      <w:footerReference w:type="first" r:id="rId17"/>
      <w:pgSz w:w="12240" w:h="15840"/>
      <w:pgMar w:top="1440" w:right="1440" w:bottom="144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411" w:rsidRDefault="002E4411">
      <w:pPr>
        <w:spacing w:line="240" w:lineRule="auto"/>
      </w:pPr>
      <w:r>
        <w:separator/>
      </w:r>
    </w:p>
  </w:endnote>
  <w:endnote w:type="continuationSeparator" w:id="0">
    <w:p w:rsidR="002E4411" w:rsidRDefault="002E4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 Light">
    <w:altName w:val="Times New Roman"/>
    <w:charset w:val="00"/>
    <w:family w:val="auto"/>
    <w:pitch w:val="default"/>
  </w:font>
  <w:font w:name="Lora">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E20" w:rsidRDefault="00B8434D">
    <w:pPr>
      <w:jc w:val="right"/>
    </w:pPr>
    <w:r>
      <w:fldChar w:fldCharType="begin"/>
    </w:r>
    <w:r>
      <w:instrText>PAGE</w:instrText>
    </w:r>
    <w:r>
      <w:fldChar w:fldCharType="separate"/>
    </w:r>
    <w:r w:rsidR="008A4DB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E20" w:rsidRDefault="00B8434D">
    <w:r>
      <w:t>2012-07-15-National-Gallery Digital Forensics Investigation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411" w:rsidRDefault="002E4411">
      <w:pPr>
        <w:spacing w:line="240" w:lineRule="auto"/>
      </w:pPr>
      <w:r>
        <w:separator/>
      </w:r>
    </w:p>
  </w:footnote>
  <w:footnote w:type="continuationSeparator" w:id="0">
    <w:p w:rsidR="002E4411" w:rsidRDefault="002E44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C63F5"/>
    <w:multiLevelType w:val="multilevel"/>
    <w:tmpl w:val="F502F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0950CCF"/>
    <w:multiLevelType w:val="multilevel"/>
    <w:tmpl w:val="163A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3E20"/>
    <w:rsid w:val="0003056B"/>
    <w:rsid w:val="00092702"/>
    <w:rsid w:val="000B08E4"/>
    <w:rsid w:val="000D49B8"/>
    <w:rsid w:val="00193E86"/>
    <w:rsid w:val="001A7539"/>
    <w:rsid w:val="00297553"/>
    <w:rsid w:val="002A48F9"/>
    <w:rsid w:val="002E4411"/>
    <w:rsid w:val="003B55A7"/>
    <w:rsid w:val="003E4E3E"/>
    <w:rsid w:val="004210E4"/>
    <w:rsid w:val="0053726F"/>
    <w:rsid w:val="00537F76"/>
    <w:rsid w:val="00594C6E"/>
    <w:rsid w:val="00735F30"/>
    <w:rsid w:val="0077695A"/>
    <w:rsid w:val="007A49BC"/>
    <w:rsid w:val="007D6DFF"/>
    <w:rsid w:val="00823E20"/>
    <w:rsid w:val="00837DC5"/>
    <w:rsid w:val="008434BB"/>
    <w:rsid w:val="008A4DBC"/>
    <w:rsid w:val="00964604"/>
    <w:rsid w:val="00A0218B"/>
    <w:rsid w:val="00A649DD"/>
    <w:rsid w:val="00A84E09"/>
    <w:rsid w:val="00B00E23"/>
    <w:rsid w:val="00B45D84"/>
    <w:rsid w:val="00B8434D"/>
    <w:rsid w:val="00C06F62"/>
    <w:rsid w:val="00CA4688"/>
    <w:rsid w:val="00CB5BFC"/>
    <w:rsid w:val="00D00331"/>
    <w:rsid w:val="00D00466"/>
    <w:rsid w:val="00D15880"/>
    <w:rsid w:val="00D656EC"/>
    <w:rsid w:val="00D85652"/>
    <w:rsid w:val="00D92179"/>
    <w:rsid w:val="00DD5314"/>
    <w:rsid w:val="00ED7DDF"/>
    <w:rsid w:val="00F5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927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702"/>
    <w:rPr>
      <w:rFonts w:ascii="Tahoma" w:hAnsi="Tahoma" w:cs="Tahoma"/>
      <w:sz w:val="16"/>
      <w:szCs w:val="16"/>
    </w:rPr>
  </w:style>
  <w:style w:type="character" w:styleId="Hyperlink">
    <w:name w:val="Hyperlink"/>
    <w:basedOn w:val="DefaultParagraphFont"/>
    <w:uiPriority w:val="99"/>
    <w:unhideWhenUsed/>
    <w:rsid w:val="00092702"/>
    <w:rPr>
      <w:color w:val="0000FF"/>
      <w:u w:val="single"/>
    </w:rPr>
  </w:style>
  <w:style w:type="paragraph" w:styleId="Header">
    <w:name w:val="header"/>
    <w:basedOn w:val="Normal"/>
    <w:link w:val="HeaderChar"/>
    <w:uiPriority w:val="99"/>
    <w:unhideWhenUsed/>
    <w:rsid w:val="0053726F"/>
    <w:pPr>
      <w:tabs>
        <w:tab w:val="center" w:pos="4680"/>
        <w:tab w:val="right" w:pos="9360"/>
      </w:tabs>
      <w:spacing w:line="240" w:lineRule="auto"/>
    </w:pPr>
  </w:style>
  <w:style w:type="character" w:customStyle="1" w:styleId="HeaderChar">
    <w:name w:val="Header Char"/>
    <w:basedOn w:val="DefaultParagraphFont"/>
    <w:link w:val="Header"/>
    <w:uiPriority w:val="99"/>
    <w:rsid w:val="0053726F"/>
  </w:style>
  <w:style w:type="paragraph" w:styleId="Footer">
    <w:name w:val="footer"/>
    <w:basedOn w:val="Normal"/>
    <w:link w:val="FooterChar"/>
    <w:uiPriority w:val="99"/>
    <w:unhideWhenUsed/>
    <w:rsid w:val="0053726F"/>
    <w:pPr>
      <w:tabs>
        <w:tab w:val="center" w:pos="4680"/>
        <w:tab w:val="right" w:pos="9360"/>
      </w:tabs>
      <w:spacing w:line="240" w:lineRule="auto"/>
    </w:pPr>
  </w:style>
  <w:style w:type="character" w:customStyle="1" w:styleId="FooterChar">
    <w:name w:val="Footer Char"/>
    <w:basedOn w:val="DefaultParagraphFont"/>
    <w:link w:val="Footer"/>
    <w:uiPriority w:val="99"/>
    <w:rsid w:val="0053726F"/>
  </w:style>
  <w:style w:type="paragraph" w:styleId="NormalWeb">
    <w:name w:val="Normal (Web)"/>
    <w:basedOn w:val="Normal"/>
    <w:uiPriority w:val="99"/>
    <w:unhideWhenUsed/>
    <w:rsid w:val="003B55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927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702"/>
    <w:rPr>
      <w:rFonts w:ascii="Tahoma" w:hAnsi="Tahoma" w:cs="Tahoma"/>
      <w:sz w:val="16"/>
      <w:szCs w:val="16"/>
    </w:rPr>
  </w:style>
  <w:style w:type="character" w:styleId="Hyperlink">
    <w:name w:val="Hyperlink"/>
    <w:basedOn w:val="DefaultParagraphFont"/>
    <w:uiPriority w:val="99"/>
    <w:unhideWhenUsed/>
    <w:rsid w:val="00092702"/>
    <w:rPr>
      <w:color w:val="0000FF"/>
      <w:u w:val="single"/>
    </w:rPr>
  </w:style>
  <w:style w:type="paragraph" w:styleId="Header">
    <w:name w:val="header"/>
    <w:basedOn w:val="Normal"/>
    <w:link w:val="HeaderChar"/>
    <w:uiPriority w:val="99"/>
    <w:unhideWhenUsed/>
    <w:rsid w:val="0053726F"/>
    <w:pPr>
      <w:tabs>
        <w:tab w:val="center" w:pos="4680"/>
        <w:tab w:val="right" w:pos="9360"/>
      </w:tabs>
      <w:spacing w:line="240" w:lineRule="auto"/>
    </w:pPr>
  </w:style>
  <w:style w:type="character" w:customStyle="1" w:styleId="HeaderChar">
    <w:name w:val="Header Char"/>
    <w:basedOn w:val="DefaultParagraphFont"/>
    <w:link w:val="Header"/>
    <w:uiPriority w:val="99"/>
    <w:rsid w:val="0053726F"/>
  </w:style>
  <w:style w:type="paragraph" w:styleId="Footer">
    <w:name w:val="footer"/>
    <w:basedOn w:val="Normal"/>
    <w:link w:val="FooterChar"/>
    <w:uiPriority w:val="99"/>
    <w:unhideWhenUsed/>
    <w:rsid w:val="0053726F"/>
    <w:pPr>
      <w:tabs>
        <w:tab w:val="center" w:pos="4680"/>
        <w:tab w:val="right" w:pos="9360"/>
      </w:tabs>
      <w:spacing w:line="240" w:lineRule="auto"/>
    </w:pPr>
  </w:style>
  <w:style w:type="character" w:customStyle="1" w:styleId="FooterChar">
    <w:name w:val="Footer Char"/>
    <w:basedOn w:val="DefaultParagraphFont"/>
    <w:link w:val="Footer"/>
    <w:uiPriority w:val="99"/>
    <w:rsid w:val="0053726F"/>
  </w:style>
  <w:style w:type="paragraph" w:styleId="NormalWeb">
    <w:name w:val="Normal (Web)"/>
    <w:basedOn w:val="Normal"/>
    <w:uiPriority w:val="99"/>
    <w:unhideWhenUsed/>
    <w:rsid w:val="003B55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2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pasumwelve@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tracysumtwelve@nationalgallergydc.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racysumtwelve@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cp:lastModifiedBy>
  <cp:revision>2</cp:revision>
  <dcterms:created xsi:type="dcterms:W3CDTF">2023-04-04T14:03:00Z</dcterms:created>
  <dcterms:modified xsi:type="dcterms:W3CDTF">2023-04-04T14:03:00Z</dcterms:modified>
</cp:coreProperties>
</file>